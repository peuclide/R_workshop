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390C0" w14:textId="77777777" w:rsidR="00551D4A" w:rsidRPr="00551D4A" w:rsidRDefault="00551D4A" w:rsidP="00551D4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Workshop Proposal</w:t>
      </w:r>
    </w:p>
    <w:p w14:paraId="2374FCDA" w14:textId="77777777" w:rsidR="00871B2D" w:rsidRPr="00551D4A" w:rsidRDefault="00551D4A" w:rsidP="00551D4A">
      <w:pPr>
        <w:jc w:val="center"/>
        <w:rPr>
          <w:rFonts w:ascii="Arial" w:hAnsi="Arial" w:cs="Arial"/>
          <w:b/>
          <w:u w:val="single"/>
        </w:rPr>
      </w:pPr>
      <w:r w:rsidRPr="00551D4A">
        <w:rPr>
          <w:rFonts w:ascii="Arial" w:hAnsi="Arial" w:cs="Arial"/>
          <w:b/>
          <w:u w:val="single"/>
        </w:rPr>
        <w:t>Painless Reports and Data Representation in R</w:t>
      </w:r>
    </w:p>
    <w:p w14:paraId="5A150EA3" w14:textId="77777777" w:rsidR="00551D4A" w:rsidRDefault="00551D4A" w:rsidP="00551D4A">
      <w:pPr>
        <w:jc w:val="center"/>
      </w:pPr>
    </w:p>
    <w:p w14:paraId="74DF5C14" w14:textId="77777777" w:rsidR="00551D4A" w:rsidRDefault="00551D4A" w:rsidP="00551D4A">
      <w:pPr>
        <w:rPr>
          <w:b/>
        </w:rPr>
      </w:pPr>
      <w:r>
        <w:rPr>
          <w:b/>
        </w:rPr>
        <w:t>Workshop Description</w:t>
      </w:r>
    </w:p>
    <w:p w14:paraId="37DC5571" w14:textId="5AC18779" w:rsidR="00551D4A" w:rsidRDefault="00551D4A" w:rsidP="00551D4A">
      <w:pPr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This course will cover the basics of advanced plotting using the ggplot2 package and standardized, automated report generation using </w:t>
      </w:r>
      <w:proofErr w:type="spellStart"/>
      <w:r>
        <w:rPr>
          <w:rFonts w:ascii="Calibri Light" w:hAnsi="Calibri Light" w:cs="Arial"/>
        </w:rPr>
        <w:t>Rmarkdown</w:t>
      </w:r>
      <w:proofErr w:type="spellEnd"/>
      <w:r>
        <w:rPr>
          <w:rFonts w:ascii="Calibri Light" w:hAnsi="Calibri Light" w:cs="Arial"/>
        </w:rPr>
        <w:t xml:space="preserve">. Participants will also learn how to easily handle and summarize data in R using the </w:t>
      </w:r>
      <w:proofErr w:type="spellStart"/>
      <w:r>
        <w:rPr>
          <w:rFonts w:ascii="Calibri Light" w:hAnsi="Calibri Light" w:cs="Arial"/>
        </w:rPr>
        <w:t>dplyr</w:t>
      </w:r>
      <w:proofErr w:type="spellEnd"/>
      <w:r>
        <w:rPr>
          <w:rFonts w:ascii="Calibri Light" w:hAnsi="Calibri Light" w:cs="Arial"/>
        </w:rPr>
        <w:t xml:space="preserve"> and </w:t>
      </w:r>
      <w:proofErr w:type="spellStart"/>
      <w:r>
        <w:rPr>
          <w:rFonts w:ascii="Calibri Light" w:hAnsi="Calibri Light" w:cs="Arial"/>
        </w:rPr>
        <w:t>tidyr</w:t>
      </w:r>
      <w:proofErr w:type="spellEnd"/>
      <w:r>
        <w:rPr>
          <w:rFonts w:ascii="Calibri Light" w:hAnsi="Calibri Light" w:cs="Arial"/>
        </w:rPr>
        <w:t xml:space="preserve"> packages.</w:t>
      </w:r>
      <w:ins w:id="0" w:author="Peter Euclide" w:date="2018-07-24T13:43:00Z">
        <w:r w:rsidR="00031DA2">
          <w:rPr>
            <w:rFonts w:ascii="Calibri Light" w:hAnsi="Calibri Light" w:cs="Arial"/>
          </w:rPr>
          <w:t xml:space="preserve"> </w:t>
        </w:r>
      </w:ins>
      <w:commentRangeStart w:id="1"/>
      <w:ins w:id="2" w:author="Peter Euclide" w:date="2018-07-24T14:00:00Z">
        <w:r w:rsidR="00566A8A">
          <w:rPr>
            <w:rFonts w:ascii="Calibri Light" w:hAnsi="Calibri Light" w:cs="Arial"/>
          </w:rPr>
          <w:t xml:space="preserve">Each participant will leave with </w:t>
        </w:r>
      </w:ins>
      <w:ins w:id="3" w:author="Peter Euclide" w:date="2018-07-24T14:02:00Z">
        <w:r w:rsidR="00566A8A">
          <w:rPr>
            <w:rFonts w:ascii="Calibri Light" w:hAnsi="Calibri Light" w:cs="Arial"/>
          </w:rPr>
          <w:t xml:space="preserve">the knowledge and </w:t>
        </w:r>
      </w:ins>
      <w:ins w:id="4" w:author="Peter Euclide" w:date="2018-07-24T14:00:00Z">
        <w:r w:rsidR="00566A8A">
          <w:rPr>
            <w:rFonts w:ascii="Calibri Light" w:hAnsi="Calibri Light" w:cs="Arial"/>
          </w:rPr>
          <w:t xml:space="preserve">personalized </w:t>
        </w:r>
      </w:ins>
      <w:ins w:id="5" w:author="Peter Euclide" w:date="2018-07-24T14:01:00Z">
        <w:r w:rsidR="00566A8A">
          <w:rPr>
            <w:rFonts w:ascii="Calibri Light" w:hAnsi="Calibri Light" w:cs="Arial"/>
          </w:rPr>
          <w:t xml:space="preserve">set of </w:t>
        </w:r>
      </w:ins>
      <w:ins w:id="6" w:author="Peter Euclide" w:date="2018-07-24T14:00:00Z">
        <w:r w:rsidR="00566A8A">
          <w:rPr>
            <w:rFonts w:ascii="Calibri Light" w:hAnsi="Calibri Light" w:cs="Arial"/>
          </w:rPr>
          <w:t xml:space="preserve">resources </w:t>
        </w:r>
      </w:ins>
      <w:ins w:id="7" w:author="Peter Euclide" w:date="2018-07-24T14:01:00Z">
        <w:r w:rsidR="00566A8A">
          <w:rPr>
            <w:rFonts w:ascii="Calibri Light" w:hAnsi="Calibri Light" w:cs="Arial"/>
          </w:rPr>
          <w:t xml:space="preserve">to easily reproduce </w:t>
        </w:r>
      </w:ins>
      <w:ins w:id="8" w:author="Peter Euclide" w:date="2018-07-24T14:02:00Z">
        <w:r w:rsidR="00566A8A">
          <w:rPr>
            <w:rFonts w:ascii="Calibri Light" w:hAnsi="Calibri Light" w:cs="Arial"/>
          </w:rPr>
          <w:t xml:space="preserve">all </w:t>
        </w:r>
      </w:ins>
      <w:ins w:id="9" w:author="Peter Euclide" w:date="2018-07-24T14:01:00Z">
        <w:r w:rsidR="00566A8A">
          <w:rPr>
            <w:rFonts w:ascii="Calibri Light" w:hAnsi="Calibri Light" w:cs="Arial"/>
          </w:rPr>
          <w:t>analysis conducted in the workshop on their own</w:t>
        </w:r>
      </w:ins>
      <w:ins w:id="10" w:author="Peter Euclide" w:date="2018-07-24T14:02:00Z">
        <w:r w:rsidR="00566A8A">
          <w:rPr>
            <w:rFonts w:ascii="Calibri Light" w:hAnsi="Calibri Light" w:cs="Arial"/>
          </w:rPr>
          <w:t xml:space="preserve"> data.</w:t>
        </w:r>
      </w:ins>
      <w:commentRangeEnd w:id="1"/>
      <w:ins w:id="11" w:author="Peter Euclide" w:date="2018-07-24T14:03:00Z">
        <w:r w:rsidR="00566A8A">
          <w:rPr>
            <w:rStyle w:val="CommentReference"/>
          </w:rPr>
          <w:commentReference w:id="1"/>
        </w:r>
      </w:ins>
    </w:p>
    <w:p w14:paraId="1AC6925D" w14:textId="77777777" w:rsidR="00551D4A" w:rsidRDefault="00551D4A" w:rsidP="00551D4A">
      <w:pPr>
        <w:rPr>
          <w:rFonts w:ascii="Calibri Light" w:hAnsi="Calibri Light" w:cs="Arial"/>
        </w:rPr>
      </w:pPr>
    </w:p>
    <w:p w14:paraId="4EE9CA1C" w14:textId="77777777" w:rsidR="00526A01" w:rsidRDefault="00526A01" w:rsidP="00551D4A">
      <w:pPr>
        <w:rPr>
          <w:rFonts w:cstheme="minorHAnsi"/>
          <w:b/>
        </w:rPr>
      </w:pPr>
      <w:r>
        <w:rPr>
          <w:rFonts w:cstheme="minorHAnsi"/>
          <w:b/>
        </w:rPr>
        <w:t>Target Audience</w:t>
      </w:r>
    </w:p>
    <w:p w14:paraId="79FB6338" w14:textId="10DC7A4B" w:rsidR="00526A01" w:rsidRPr="00D715F2" w:rsidRDefault="00526A01" w:rsidP="00551D4A">
      <w:pPr>
        <w:rPr>
          <w:rFonts w:asciiTheme="majorHAnsi" w:hAnsiTheme="majorHAnsi" w:cstheme="majorHAnsi"/>
        </w:rPr>
      </w:pPr>
      <w:r w:rsidRPr="00D715F2">
        <w:rPr>
          <w:rFonts w:asciiTheme="majorHAnsi" w:hAnsiTheme="majorHAnsi" w:cstheme="majorHAnsi"/>
        </w:rPr>
        <w:t xml:space="preserve">This workshop is geared towards fisheries biologists and research scientists experienced with R (comfortable importing and manipulating data) </w:t>
      </w:r>
      <w:r w:rsidR="00FC4F7B" w:rsidRPr="00D715F2">
        <w:rPr>
          <w:rFonts w:asciiTheme="majorHAnsi" w:hAnsiTheme="majorHAnsi" w:cstheme="majorHAnsi"/>
        </w:rPr>
        <w:t>but</w:t>
      </w:r>
      <w:r w:rsidRPr="00D715F2">
        <w:rPr>
          <w:rFonts w:asciiTheme="majorHAnsi" w:hAnsiTheme="majorHAnsi" w:cstheme="majorHAnsi"/>
        </w:rPr>
        <w:t xml:space="preserve"> </w:t>
      </w:r>
      <w:r w:rsidR="00D715F2" w:rsidRPr="00D715F2">
        <w:rPr>
          <w:rFonts w:asciiTheme="majorHAnsi" w:hAnsiTheme="majorHAnsi" w:cstheme="majorHAnsi"/>
        </w:rPr>
        <w:t xml:space="preserve">who </w:t>
      </w:r>
      <w:r w:rsidRPr="00D715F2">
        <w:rPr>
          <w:rFonts w:asciiTheme="majorHAnsi" w:hAnsiTheme="majorHAnsi" w:cstheme="majorHAnsi"/>
        </w:rPr>
        <w:t>ar</w:t>
      </w:r>
      <w:r w:rsidR="00FC4F7B" w:rsidRPr="00D715F2">
        <w:rPr>
          <w:rFonts w:asciiTheme="majorHAnsi" w:hAnsiTheme="majorHAnsi" w:cstheme="majorHAnsi"/>
        </w:rPr>
        <w:t xml:space="preserve">e interested in expanding their </w:t>
      </w:r>
      <w:r w:rsidRPr="00D715F2">
        <w:rPr>
          <w:rFonts w:asciiTheme="majorHAnsi" w:hAnsiTheme="majorHAnsi" w:cstheme="majorHAnsi"/>
        </w:rPr>
        <w:t>use and ef</w:t>
      </w:r>
      <w:r w:rsidR="00FC4F7B" w:rsidRPr="00D715F2">
        <w:rPr>
          <w:rFonts w:asciiTheme="majorHAnsi" w:hAnsiTheme="majorHAnsi" w:cstheme="majorHAnsi"/>
        </w:rPr>
        <w:t xml:space="preserve">ficiency within R through data tidiness and automation. </w:t>
      </w:r>
      <w:commentRangeStart w:id="12"/>
      <w:ins w:id="13" w:author="Peter Euclide" w:date="2018-07-24T13:44:00Z">
        <w:r w:rsidR="00A778FE">
          <w:rPr>
            <w:rFonts w:asciiTheme="majorHAnsi" w:hAnsiTheme="majorHAnsi" w:cstheme="majorHAnsi"/>
          </w:rPr>
          <w:t>All data analysis will be conducted on existing fisheries or ecology dataset</w:t>
        </w:r>
        <w:r w:rsidR="00BD3616">
          <w:rPr>
            <w:rFonts w:asciiTheme="majorHAnsi" w:hAnsiTheme="majorHAnsi" w:cstheme="majorHAnsi"/>
          </w:rPr>
          <w:t xml:space="preserve">s and examples can be tailored </w:t>
        </w:r>
      </w:ins>
      <w:ins w:id="14" w:author="Peter Euclide" w:date="2018-07-24T13:49:00Z">
        <w:r w:rsidR="00BD3616">
          <w:rPr>
            <w:rFonts w:asciiTheme="majorHAnsi" w:hAnsiTheme="majorHAnsi" w:cstheme="majorHAnsi"/>
          </w:rPr>
          <w:t xml:space="preserve">upon request. </w:t>
        </w:r>
        <w:commentRangeEnd w:id="12"/>
        <w:r w:rsidR="00BD3616">
          <w:rPr>
            <w:rStyle w:val="CommentReference"/>
          </w:rPr>
          <w:commentReference w:id="12"/>
        </w:r>
      </w:ins>
    </w:p>
    <w:p w14:paraId="3C1A4D63" w14:textId="77777777" w:rsidR="00D715F2" w:rsidRDefault="00D715F2" w:rsidP="00551D4A">
      <w:pPr>
        <w:rPr>
          <w:rFonts w:cstheme="minorHAnsi"/>
          <w:b/>
        </w:rPr>
      </w:pPr>
    </w:p>
    <w:p w14:paraId="5817941F" w14:textId="77777777" w:rsidR="00551D4A" w:rsidRPr="00551D4A" w:rsidRDefault="00551D4A" w:rsidP="00551D4A">
      <w:pPr>
        <w:rPr>
          <w:rFonts w:cstheme="minorHAnsi"/>
          <w:b/>
        </w:rPr>
      </w:pPr>
      <w:r w:rsidRPr="00551D4A">
        <w:rPr>
          <w:rFonts w:cstheme="minorHAnsi"/>
          <w:b/>
        </w:rPr>
        <w:t>Learning Objectives</w:t>
      </w:r>
    </w:p>
    <w:p w14:paraId="1B9A5C34" w14:textId="77777777" w:rsidR="00551D4A" w:rsidRPr="00551D4A" w:rsidRDefault="00551D4A" w:rsidP="00551D4A">
      <w:pPr>
        <w:spacing w:after="0" w:line="240" w:lineRule="auto"/>
        <w:rPr>
          <w:rFonts w:ascii="Calibri Light" w:hAnsi="Calibri Light" w:cs="Arial"/>
        </w:rPr>
      </w:pPr>
      <w:r w:rsidRPr="00551D4A">
        <w:rPr>
          <w:rFonts w:ascii="Calibri Light" w:hAnsi="Calibri Light" w:cs="Arial"/>
        </w:rPr>
        <w:t xml:space="preserve">At the conclusion of this workshop, participants will be able to: </w:t>
      </w:r>
    </w:p>
    <w:p w14:paraId="0BD002CC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4607FFA9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Create a personalized </w:t>
      </w:r>
      <w:proofErr w:type="spellStart"/>
      <w:r w:rsidRPr="00C838A1">
        <w:rPr>
          <w:rFonts w:ascii="Calibri Light" w:hAnsi="Calibri Light" w:cs="Arial"/>
        </w:rPr>
        <w:t>RMarkdown</w:t>
      </w:r>
      <w:proofErr w:type="spellEnd"/>
      <w:r w:rsidRPr="00C838A1">
        <w:rPr>
          <w:rFonts w:ascii="Calibri Light" w:hAnsi="Calibri Light" w:cs="Arial"/>
        </w:rPr>
        <w:t xml:space="preserve"> script of ggplot2 graph templates</w:t>
      </w:r>
    </w:p>
    <w:p w14:paraId="3BE7CF09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46FE618A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>Feel comfortable constructing publication quality plots using ggplot2</w:t>
      </w:r>
    </w:p>
    <w:p w14:paraId="27F0B9BC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59122987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Manipulate large datasets using </w:t>
      </w:r>
      <w:proofErr w:type="spellStart"/>
      <w:r w:rsidRPr="00C838A1">
        <w:rPr>
          <w:rFonts w:ascii="Calibri Light" w:hAnsi="Calibri Light" w:cs="Arial"/>
        </w:rPr>
        <w:t>tidyr</w:t>
      </w:r>
      <w:proofErr w:type="spellEnd"/>
      <w:r w:rsidRPr="00C838A1">
        <w:rPr>
          <w:rFonts w:ascii="Calibri Light" w:hAnsi="Calibri Light" w:cs="Arial"/>
        </w:rPr>
        <w:t xml:space="preserve"> </w:t>
      </w:r>
    </w:p>
    <w:p w14:paraId="28CFFDC8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4E479E0C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1A43E2">
        <w:rPr>
          <w:rFonts w:ascii="Calibri Light" w:hAnsi="Calibri Light" w:cs="Arial"/>
        </w:rPr>
        <w:t>S</w:t>
      </w:r>
      <w:r w:rsidRPr="00C838A1">
        <w:rPr>
          <w:rFonts w:ascii="Calibri Light" w:hAnsi="Calibri Light" w:cs="Arial"/>
        </w:rPr>
        <w:t xml:space="preserve">ummarize data using </w:t>
      </w:r>
      <w:proofErr w:type="spellStart"/>
      <w:r w:rsidRPr="00C838A1">
        <w:rPr>
          <w:rFonts w:ascii="Calibri Light" w:hAnsi="Calibri Light" w:cs="Arial"/>
        </w:rPr>
        <w:t>dplyr</w:t>
      </w:r>
      <w:proofErr w:type="spellEnd"/>
    </w:p>
    <w:p w14:paraId="2C871BA3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563BF78F" w14:textId="77777777" w:rsidR="00551D4A" w:rsidRPr="00C838A1" w:rsidRDefault="00551D4A" w:rsidP="00551D4A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Construct presentation quality reports using </w:t>
      </w:r>
      <w:proofErr w:type="spellStart"/>
      <w:r w:rsidRPr="00C838A1">
        <w:rPr>
          <w:rFonts w:ascii="Calibri Light" w:hAnsi="Calibri Light" w:cs="Arial"/>
        </w:rPr>
        <w:t>RMarkdown</w:t>
      </w:r>
      <w:proofErr w:type="spellEnd"/>
    </w:p>
    <w:p w14:paraId="5594FD64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4FC9DA5E" w14:textId="77777777" w:rsidR="00551D4A" w:rsidRPr="00551D4A" w:rsidRDefault="00551D4A" w:rsidP="00551D4A">
      <w:pPr>
        <w:spacing w:after="0" w:line="240" w:lineRule="auto"/>
        <w:rPr>
          <w:rFonts w:ascii="Calibri Light" w:hAnsi="Calibri Light" w:cs="Arial"/>
        </w:rPr>
      </w:pPr>
      <w:r w:rsidRPr="00551D4A">
        <w:rPr>
          <w:rFonts w:ascii="Calibri Light" w:hAnsi="Calibri Light" w:cs="Arial"/>
        </w:rPr>
        <w:t xml:space="preserve">Optional objectives: </w:t>
      </w:r>
    </w:p>
    <w:p w14:paraId="0DCB175A" w14:textId="77777777" w:rsidR="00551D4A" w:rsidRDefault="00551D4A" w:rsidP="00551D4A">
      <w:pPr>
        <w:spacing w:after="0" w:line="240" w:lineRule="auto"/>
        <w:rPr>
          <w:rFonts w:ascii="Calibri Light" w:hAnsi="Calibri Light" w:cs="Arial"/>
          <w:b/>
        </w:rPr>
      </w:pPr>
    </w:p>
    <w:p w14:paraId="434B8AF2" w14:textId="77777777" w:rsidR="00551D4A" w:rsidRPr="00C838A1" w:rsidRDefault="00551D4A" w:rsidP="00551D4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Create interactive maps using Leaflet and static maps using </w:t>
      </w:r>
      <w:proofErr w:type="spellStart"/>
      <w:r w:rsidRPr="00C838A1">
        <w:rPr>
          <w:rFonts w:ascii="Calibri Light" w:hAnsi="Calibri Light" w:cs="Arial"/>
        </w:rPr>
        <w:t>ggmap</w:t>
      </w:r>
      <w:proofErr w:type="spellEnd"/>
    </w:p>
    <w:p w14:paraId="441E490B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58E510BF" w14:textId="77777777" w:rsidR="00551D4A" w:rsidRPr="00C838A1" w:rsidRDefault="00551D4A" w:rsidP="00551D4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 xml:space="preserve">Understand the basics and value of </w:t>
      </w:r>
      <w:proofErr w:type="spellStart"/>
      <w:r w:rsidRPr="00C838A1">
        <w:rPr>
          <w:rFonts w:ascii="Calibri Light" w:hAnsi="Calibri Light" w:cs="Arial"/>
        </w:rPr>
        <w:t>RShiny</w:t>
      </w:r>
      <w:proofErr w:type="spellEnd"/>
      <w:r w:rsidRPr="00C838A1">
        <w:rPr>
          <w:rFonts w:ascii="Calibri Light" w:hAnsi="Calibri Light" w:cs="Arial"/>
        </w:rPr>
        <w:t xml:space="preserve"> applications and widgets</w:t>
      </w:r>
    </w:p>
    <w:p w14:paraId="66C062D9" w14:textId="77777777" w:rsidR="00551D4A" w:rsidRDefault="00551D4A" w:rsidP="00551D4A">
      <w:pPr>
        <w:spacing w:after="0" w:line="240" w:lineRule="auto"/>
        <w:rPr>
          <w:rFonts w:ascii="Calibri Light" w:hAnsi="Calibri Light" w:cs="Arial"/>
        </w:rPr>
      </w:pPr>
    </w:p>
    <w:p w14:paraId="7D9D1B82" w14:textId="7170EF9B" w:rsidR="00551D4A" w:rsidRDefault="00551D4A" w:rsidP="00551D4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 w:rsidRPr="00C838A1">
        <w:rPr>
          <w:rFonts w:ascii="Calibri Light" w:hAnsi="Calibri Light" w:cs="Arial"/>
        </w:rPr>
        <w:t>Create presentations using R</w:t>
      </w:r>
    </w:p>
    <w:p w14:paraId="16866012" w14:textId="77777777" w:rsidR="00154550" w:rsidRPr="00154550" w:rsidRDefault="00154550" w:rsidP="00154550">
      <w:pPr>
        <w:pStyle w:val="ListParagraph"/>
        <w:rPr>
          <w:rFonts w:ascii="Calibri Light" w:hAnsi="Calibri Light" w:cs="Arial"/>
        </w:rPr>
      </w:pPr>
    </w:p>
    <w:p w14:paraId="14A4EF8B" w14:textId="1D7327E2" w:rsidR="00154550" w:rsidRPr="00C838A1" w:rsidRDefault="00C75F19" w:rsidP="00551D4A">
      <w:pPr>
        <w:pStyle w:val="ListParagraph"/>
        <w:numPr>
          <w:ilvl w:val="0"/>
          <w:numId w:val="1"/>
        </w:numPr>
        <w:spacing w:after="0" w:line="240" w:lineRule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lastRenderedPageBreak/>
        <w:t>Feel comfortable with loops, functions, and conditional statements</w:t>
      </w:r>
    </w:p>
    <w:p w14:paraId="0F355406" w14:textId="77777777" w:rsidR="00551D4A" w:rsidRDefault="00551D4A" w:rsidP="00551D4A">
      <w:pPr>
        <w:rPr>
          <w:b/>
        </w:rPr>
      </w:pPr>
    </w:p>
    <w:p w14:paraId="0BE51F28" w14:textId="77777777" w:rsidR="00D715F2" w:rsidRDefault="00D715F2" w:rsidP="00551D4A">
      <w:pPr>
        <w:rPr>
          <w:b/>
        </w:rPr>
      </w:pPr>
    </w:p>
    <w:p w14:paraId="6FE9051D" w14:textId="3A06E455" w:rsidR="00D7670C" w:rsidRDefault="00D7670C" w:rsidP="00551D4A">
      <w:pPr>
        <w:rPr>
          <w:b/>
        </w:rPr>
      </w:pPr>
      <w:r>
        <w:rPr>
          <w:b/>
        </w:rPr>
        <w:t xml:space="preserve">Workshop </w:t>
      </w:r>
      <w:r w:rsidR="00FB284E">
        <w:rPr>
          <w:b/>
        </w:rPr>
        <w:t>Topics</w:t>
      </w:r>
    </w:p>
    <w:p w14:paraId="35726433" w14:textId="134BCE98" w:rsidR="009318B3" w:rsidRDefault="009318B3" w:rsidP="00551D4A">
      <w:pPr>
        <w:rPr>
          <w:i/>
        </w:rPr>
      </w:pPr>
      <w:proofErr w:type="spellStart"/>
      <w:r>
        <w:rPr>
          <w:i/>
        </w:rPr>
        <w:t>Rmarkdown</w:t>
      </w:r>
      <w:proofErr w:type="spellEnd"/>
    </w:p>
    <w:p w14:paraId="57063381" w14:textId="065280C3" w:rsidR="00980927" w:rsidRDefault="00980927" w:rsidP="00980927">
      <w:r>
        <w:t xml:space="preserve">Markdown is a language for producing slick-looking documents without having to learn all of the </w:t>
      </w:r>
      <w:proofErr w:type="spellStart"/>
      <w:r>
        <w:t>intracacies</w:t>
      </w:r>
      <w:proofErr w:type="spellEnd"/>
      <w:r>
        <w:t xml:space="preserve"> of a markup language (like HTML or LaTeX). </w:t>
      </w:r>
      <w:proofErr w:type="spellStart"/>
      <w:r>
        <w:t>Rmarkdown</w:t>
      </w:r>
      <w:proofErr w:type="spellEnd"/>
      <w:r>
        <w:t xml:space="preserve"> is an easy-to-use language geared specifically towards R. Ever try to insert an R figure into a Word document? How about a table? Imagine trying to put code into a Word doc. If you're cringing as much as I am just thinking about those tasks, then </w:t>
      </w:r>
      <w:proofErr w:type="spellStart"/>
      <w:r>
        <w:t>Rmarkdown</w:t>
      </w:r>
      <w:proofErr w:type="spellEnd"/>
      <w:r>
        <w:t xml:space="preserve"> is the package for you. It seamlessly integrates with R to easily produce documents that can contain complex graphics, tables, and R code examples in addition to text. </w:t>
      </w:r>
      <w:proofErr w:type="spellStart"/>
      <w:r>
        <w:t>Rmarkdown</w:t>
      </w:r>
      <w:proofErr w:type="spellEnd"/>
      <w:r>
        <w:t xml:space="preserve"> is perfect if you have dozens of reports to submit that all look almost </w:t>
      </w:r>
      <w:del w:id="15" w:author="Peter Euclide" w:date="2018-07-24T13:55:00Z">
        <w:r w:rsidDel="00E73A52">
          <w:delText>exactly the same</w:delText>
        </w:r>
      </w:del>
      <w:ins w:id="16" w:author="Peter Euclide" w:date="2018-07-24T13:55:00Z">
        <w:r w:rsidR="00E73A52">
          <w:t>identical</w:t>
        </w:r>
      </w:ins>
      <w:ins w:id="17" w:author="Peter Euclide" w:date="2018-07-24T13:53:00Z">
        <w:r w:rsidR="00E73A52">
          <w:t xml:space="preserve"> or just a</w:t>
        </w:r>
      </w:ins>
      <w:ins w:id="18" w:author="Peter Euclide" w:date="2018-07-24T13:54:00Z">
        <w:r w:rsidR="00E73A52">
          <w:t xml:space="preserve"> quick and elegant</w:t>
        </w:r>
      </w:ins>
      <w:ins w:id="19" w:author="Peter Euclide" w:date="2018-07-24T13:53:00Z">
        <w:r w:rsidR="00E73A52">
          <w:t xml:space="preserve"> summary of results for a presentation or meeting</w:t>
        </w:r>
      </w:ins>
      <w:r>
        <w:t>. Let automation take over and do the work for you.</w:t>
      </w:r>
    </w:p>
    <w:p w14:paraId="3E8291F7" w14:textId="77777777" w:rsidR="008D1D1E" w:rsidRDefault="008D1D1E" w:rsidP="00551D4A">
      <w:pPr>
        <w:rPr>
          <w:i/>
        </w:rPr>
      </w:pPr>
    </w:p>
    <w:p w14:paraId="5E415065" w14:textId="6DADC59A" w:rsidR="009318B3" w:rsidRDefault="00980927" w:rsidP="00551D4A">
      <w:pPr>
        <w:rPr>
          <w:i/>
        </w:rPr>
      </w:pPr>
      <w:r>
        <w:rPr>
          <w:i/>
        </w:rPr>
        <w:t>ggplot2</w:t>
      </w:r>
    </w:p>
    <w:p w14:paraId="0E1A1F4A" w14:textId="7FFA2F0E" w:rsidR="00980927" w:rsidRDefault="009C55FE" w:rsidP="00551D4A">
      <w:r>
        <w:t>ggplot2 is a system for presenting potentially complex data in an eloquent manner. The graphics produced by this package are second-to-none and represent the "industry standard" for publication quality figures. If you can envision it in your mind, then ggplot2 can probably produce it.</w:t>
      </w:r>
    </w:p>
    <w:p w14:paraId="0D484193" w14:textId="77777777" w:rsidR="008D1D1E" w:rsidRDefault="008D1D1E" w:rsidP="00551D4A">
      <w:pPr>
        <w:rPr>
          <w:i/>
        </w:rPr>
      </w:pPr>
    </w:p>
    <w:p w14:paraId="4DC3A55D" w14:textId="322695A9" w:rsidR="009C55FE" w:rsidRDefault="009C55FE" w:rsidP="00551D4A">
      <w:pPr>
        <w:rPr>
          <w:i/>
        </w:rPr>
      </w:pPr>
      <w:proofErr w:type="spellStart"/>
      <w:r>
        <w:rPr>
          <w:i/>
        </w:rPr>
        <w:t>tidyr</w:t>
      </w:r>
      <w:proofErr w:type="spellEnd"/>
    </w:p>
    <w:p w14:paraId="40BFF484" w14:textId="53566E27" w:rsidR="009C55FE" w:rsidRPr="009C55FE" w:rsidRDefault="00295219" w:rsidP="00551D4A">
      <w:pPr>
        <w:rPr>
          <w:i/>
        </w:rPr>
      </w:pPr>
      <w:r>
        <w:t xml:space="preserve">Most data </w:t>
      </w:r>
      <w:proofErr w:type="gramStart"/>
      <w:r>
        <w:t>is</w:t>
      </w:r>
      <w:proofErr w:type="gramEnd"/>
      <w:r>
        <w:t xml:space="preserve"> messy. The </w:t>
      </w:r>
      <w:proofErr w:type="spellStart"/>
      <w:r>
        <w:t>tidyr</w:t>
      </w:r>
      <w:proofErr w:type="spellEnd"/>
      <w:r>
        <w:t xml:space="preserve"> package was created with one goal in mind...to help clean up messy data. There is an entire philosophy behind tidy data, but the basics are this:</w:t>
      </w:r>
      <w:r>
        <w:br/>
      </w:r>
      <w:r>
        <w:br/>
        <w:t>-each variable is in a column</w:t>
      </w:r>
      <w:r>
        <w:br/>
        <w:t>-each observation is in a row</w:t>
      </w:r>
      <w:r>
        <w:br/>
        <w:t>-each value is in a cell</w:t>
      </w:r>
      <w:r>
        <w:br/>
      </w:r>
      <w:r>
        <w:br/>
      </w:r>
      <w:proofErr w:type="spellStart"/>
      <w:r>
        <w:t>tidyr</w:t>
      </w:r>
      <w:proofErr w:type="spellEnd"/>
      <w:r>
        <w:t xml:space="preserve"> helps you to repackage any dataset, no matter how messy, into one that is clean and can be easily analyzed.</w:t>
      </w:r>
    </w:p>
    <w:p w14:paraId="08BD763D" w14:textId="676DA4C6" w:rsidR="00295219" w:rsidRDefault="00295219" w:rsidP="00551D4A"/>
    <w:p w14:paraId="74573CFB" w14:textId="43C27E4F" w:rsidR="00295219" w:rsidRDefault="00295219" w:rsidP="00551D4A">
      <w:pPr>
        <w:rPr>
          <w:i/>
        </w:rPr>
      </w:pPr>
      <w:proofErr w:type="spellStart"/>
      <w:r>
        <w:rPr>
          <w:i/>
        </w:rPr>
        <w:t>dplyr</w:t>
      </w:r>
      <w:proofErr w:type="spellEnd"/>
    </w:p>
    <w:p w14:paraId="04508F81" w14:textId="552D118A" w:rsidR="00295219" w:rsidRPr="00295219" w:rsidRDefault="00295219" w:rsidP="00551D4A">
      <w:r>
        <w:t xml:space="preserve">The </w:t>
      </w:r>
      <w:proofErr w:type="spellStart"/>
      <w:r>
        <w:t>dplyr</w:t>
      </w:r>
      <w:proofErr w:type="spellEnd"/>
      <w:r>
        <w:t xml:space="preserve"> package in R is a way for you to easily grapple with your data</w:t>
      </w:r>
      <w:ins w:id="20" w:author="Peter Euclide" w:date="2018-07-24T14:10:00Z">
        <w:r w:rsidR="006D0146">
          <w:t xml:space="preserve"> and a replacement for awkward </w:t>
        </w:r>
      </w:ins>
      <w:ins w:id="21" w:author="Peter Euclide" w:date="2018-07-24T14:11:00Z">
        <w:r w:rsidR="006D0146">
          <w:t xml:space="preserve">Microsoft </w:t>
        </w:r>
      </w:ins>
      <w:ins w:id="22" w:author="Peter Euclide" w:date="2018-07-24T14:10:00Z">
        <w:r w:rsidR="006D0146">
          <w:t>Excel pivot tables</w:t>
        </w:r>
      </w:ins>
      <w:r>
        <w:t>. It provides a consistent framework for handling data using verb-like functions that make it ea</w:t>
      </w:r>
      <w:bookmarkStart w:id="23" w:name="_GoBack"/>
      <w:bookmarkEnd w:id="23"/>
      <w:r>
        <w:t xml:space="preserve">sy to understand what is happening. With </w:t>
      </w:r>
      <w:proofErr w:type="spellStart"/>
      <w:r>
        <w:t>dplyr</w:t>
      </w:r>
      <w:proofErr w:type="spellEnd"/>
      <w:r>
        <w:t xml:space="preserve"> you are able to group, arrange, </w:t>
      </w:r>
      <w:r>
        <w:lastRenderedPageBreak/>
        <w:t>change, summarize, and filter data in enough ways to cover almost all practical data handling issues. Best of all...it's lightning fast.</w:t>
      </w:r>
    </w:p>
    <w:p w14:paraId="2E67531A" w14:textId="77777777" w:rsidR="00526A01" w:rsidRDefault="00526A01" w:rsidP="00526A01"/>
    <w:p w14:paraId="63A45E76" w14:textId="77777777" w:rsidR="008D1D1E" w:rsidRDefault="008D1D1E" w:rsidP="00526A01">
      <w:pPr>
        <w:rPr>
          <w:b/>
        </w:rPr>
      </w:pPr>
    </w:p>
    <w:p w14:paraId="4CEBDB32" w14:textId="28085B54" w:rsidR="00D715F2" w:rsidRDefault="00D715F2" w:rsidP="00526A01">
      <w:pPr>
        <w:rPr>
          <w:b/>
        </w:rPr>
      </w:pPr>
      <w:r>
        <w:rPr>
          <w:b/>
        </w:rPr>
        <w:t>Budget</w:t>
      </w:r>
    </w:p>
    <w:p w14:paraId="0F44E356" w14:textId="1A85D61D" w:rsidR="00D715F2" w:rsidRPr="00396AD0" w:rsidRDefault="00D715F2" w:rsidP="00526A01">
      <w:pPr>
        <w:rPr>
          <w:rFonts w:asciiTheme="majorHAnsi" w:hAnsiTheme="majorHAnsi"/>
        </w:rPr>
      </w:pPr>
      <w:r w:rsidRPr="00396AD0">
        <w:rPr>
          <w:rFonts w:asciiTheme="majorHAnsi" w:hAnsiTheme="majorHAnsi"/>
        </w:rPr>
        <w:t>Expected workshop cost: $</w:t>
      </w:r>
      <w:r w:rsidR="00F80A89">
        <w:rPr>
          <w:rFonts w:asciiTheme="majorHAnsi" w:hAnsiTheme="majorHAnsi"/>
        </w:rPr>
        <w:t>5</w:t>
      </w:r>
      <w:r w:rsidR="005F2A31">
        <w:rPr>
          <w:rFonts w:asciiTheme="majorHAnsi" w:hAnsiTheme="majorHAnsi"/>
        </w:rPr>
        <w:t>3</w:t>
      </w:r>
      <w:r w:rsidR="00AE1CDC">
        <w:rPr>
          <w:rFonts w:asciiTheme="majorHAnsi" w:hAnsiTheme="majorHAnsi"/>
        </w:rPr>
        <w:t>3</w:t>
      </w:r>
      <w:r w:rsidRPr="00396AD0">
        <w:rPr>
          <w:rFonts w:asciiTheme="majorHAnsi" w:hAnsiTheme="majorHAnsi"/>
        </w:rPr>
        <w:t>0</w:t>
      </w:r>
      <w:r w:rsidR="00624436" w:rsidRPr="00396AD0">
        <w:rPr>
          <w:rFonts w:asciiTheme="majorHAnsi" w:hAnsiTheme="majorHAnsi"/>
        </w:rPr>
        <w:t>*</w:t>
      </w:r>
    </w:p>
    <w:p w14:paraId="60D2095F" w14:textId="41808FC8" w:rsidR="00D715F2" w:rsidRPr="00396AD0" w:rsidRDefault="004F7CC8" w:rsidP="004F7C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>Instructor Compensation</w:t>
      </w:r>
      <w:r w:rsidR="0003154A">
        <w:rPr>
          <w:rFonts w:asciiTheme="majorHAnsi" w:hAnsiTheme="majorHAnsi"/>
        </w:rPr>
        <w:t xml:space="preserve"> (Salary</w:t>
      </w:r>
      <w:r w:rsidR="00CE3513">
        <w:rPr>
          <w:rFonts w:asciiTheme="majorHAnsi" w:hAnsiTheme="majorHAnsi"/>
        </w:rPr>
        <w:t>, f</w:t>
      </w:r>
      <w:r w:rsidR="0003154A">
        <w:rPr>
          <w:rFonts w:asciiTheme="majorHAnsi" w:hAnsiTheme="majorHAnsi"/>
        </w:rPr>
        <w:t>ringe</w:t>
      </w:r>
      <w:r w:rsidR="00CE3513">
        <w:rPr>
          <w:rFonts w:asciiTheme="majorHAnsi" w:hAnsiTheme="majorHAnsi"/>
        </w:rPr>
        <w:t>, and mileage</w:t>
      </w:r>
      <w:r w:rsidR="0003154A">
        <w:rPr>
          <w:rFonts w:asciiTheme="majorHAnsi" w:hAnsiTheme="majorHAnsi"/>
        </w:rPr>
        <w:t>)</w:t>
      </w:r>
      <w:r w:rsidRPr="00396AD0">
        <w:rPr>
          <w:rFonts w:asciiTheme="majorHAnsi" w:hAnsiTheme="majorHAnsi"/>
        </w:rPr>
        <w:t>: $</w:t>
      </w:r>
      <w:r w:rsidR="00406206">
        <w:rPr>
          <w:rFonts w:asciiTheme="majorHAnsi" w:hAnsiTheme="majorHAnsi"/>
        </w:rPr>
        <w:t>30</w:t>
      </w:r>
      <w:r w:rsidR="00D715F2" w:rsidRPr="00396AD0">
        <w:rPr>
          <w:rFonts w:asciiTheme="majorHAnsi" w:hAnsiTheme="majorHAnsi"/>
        </w:rPr>
        <w:t>00</w:t>
      </w:r>
    </w:p>
    <w:p w14:paraId="74BE6503" w14:textId="77777777" w:rsidR="00D715F2" w:rsidRPr="00396AD0" w:rsidRDefault="00D715F2" w:rsidP="004F7C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>CE Compensation for logistics, planning, and registration services: $1000</w:t>
      </w:r>
    </w:p>
    <w:p w14:paraId="47362CAF" w14:textId="77777777" w:rsidR="00D715F2" w:rsidRPr="00396AD0" w:rsidRDefault="004F7CC8" w:rsidP="004F7C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>Sup</w:t>
      </w:r>
      <w:r w:rsidR="00624436" w:rsidRPr="00396AD0">
        <w:rPr>
          <w:rFonts w:asciiTheme="majorHAnsi" w:hAnsiTheme="majorHAnsi"/>
        </w:rPr>
        <w:t>plies: $3</w:t>
      </w:r>
      <w:r w:rsidR="00D715F2" w:rsidRPr="00396AD0">
        <w:rPr>
          <w:rFonts w:asciiTheme="majorHAnsi" w:hAnsiTheme="majorHAnsi"/>
        </w:rPr>
        <w:t>00</w:t>
      </w:r>
      <w:r w:rsidRPr="00396AD0">
        <w:rPr>
          <w:rFonts w:asciiTheme="majorHAnsi" w:hAnsiTheme="majorHAnsi"/>
        </w:rPr>
        <w:t xml:space="preserve"> (</w:t>
      </w:r>
      <w:r w:rsidR="0024117E">
        <w:rPr>
          <w:rFonts w:asciiTheme="majorHAnsi" w:hAnsiTheme="majorHAnsi"/>
        </w:rPr>
        <w:t>handouts</w:t>
      </w:r>
      <w:r w:rsidRPr="00396AD0">
        <w:rPr>
          <w:rFonts w:asciiTheme="majorHAnsi" w:hAnsiTheme="majorHAnsi"/>
        </w:rPr>
        <w:t xml:space="preserve">, </w:t>
      </w:r>
      <w:r w:rsidR="00624436" w:rsidRPr="00396AD0">
        <w:rPr>
          <w:rFonts w:asciiTheme="majorHAnsi" w:hAnsiTheme="majorHAnsi"/>
        </w:rPr>
        <w:t>flash drives with data, etc.)</w:t>
      </w:r>
    </w:p>
    <w:p w14:paraId="045D1483" w14:textId="77777777" w:rsidR="004F7CC8" w:rsidRPr="00396AD0" w:rsidRDefault="004F7CC8" w:rsidP="00624436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>Food: $5</w:t>
      </w:r>
      <w:r w:rsidR="00624436" w:rsidRPr="00396AD0">
        <w:rPr>
          <w:rFonts w:asciiTheme="majorHAnsi" w:hAnsiTheme="majorHAnsi"/>
        </w:rPr>
        <w:t>0</w:t>
      </w:r>
      <w:r w:rsidRPr="00396AD0">
        <w:rPr>
          <w:rFonts w:asciiTheme="majorHAnsi" w:hAnsiTheme="majorHAnsi"/>
        </w:rPr>
        <w:t>0 (</w:t>
      </w:r>
      <w:r w:rsidR="00396AD0" w:rsidRPr="00396AD0">
        <w:rPr>
          <w:rFonts w:asciiTheme="majorHAnsi" w:hAnsiTheme="majorHAnsi"/>
        </w:rPr>
        <w:t xml:space="preserve">coffee and </w:t>
      </w:r>
      <w:r w:rsidRPr="00396AD0">
        <w:rPr>
          <w:rFonts w:asciiTheme="majorHAnsi" w:hAnsiTheme="majorHAnsi"/>
        </w:rPr>
        <w:t xml:space="preserve">lunch both days) </w:t>
      </w:r>
    </w:p>
    <w:p w14:paraId="01E89E64" w14:textId="3565C042" w:rsidR="00D715F2" w:rsidRPr="00396AD0" w:rsidRDefault="00D715F2" w:rsidP="004F7CC8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396AD0">
        <w:rPr>
          <w:rFonts w:asciiTheme="majorHAnsi" w:hAnsiTheme="majorHAnsi"/>
        </w:rPr>
        <w:t xml:space="preserve">University over-head: </w:t>
      </w:r>
      <w:r w:rsidR="00624436" w:rsidRPr="00396AD0">
        <w:rPr>
          <w:rFonts w:asciiTheme="majorHAnsi" w:hAnsiTheme="majorHAnsi"/>
        </w:rPr>
        <w:t>$5</w:t>
      </w:r>
      <w:r w:rsidR="00AE1CDC">
        <w:rPr>
          <w:rFonts w:asciiTheme="majorHAnsi" w:hAnsiTheme="majorHAnsi"/>
        </w:rPr>
        <w:t>3</w:t>
      </w:r>
      <w:r w:rsidR="00617262">
        <w:rPr>
          <w:rFonts w:asciiTheme="majorHAnsi" w:hAnsiTheme="majorHAnsi"/>
        </w:rPr>
        <w:t>0</w:t>
      </w:r>
      <w:r w:rsidR="004F7CC8" w:rsidRPr="00396AD0">
        <w:rPr>
          <w:rFonts w:asciiTheme="majorHAnsi" w:hAnsiTheme="majorHAnsi"/>
        </w:rPr>
        <w:t xml:space="preserve"> </w:t>
      </w:r>
    </w:p>
    <w:p w14:paraId="541109AA" w14:textId="77777777" w:rsidR="00624436" w:rsidRPr="00396AD0" w:rsidRDefault="00396AD0" w:rsidP="00624436">
      <w:pPr>
        <w:rPr>
          <w:rFonts w:asciiTheme="majorHAnsi" w:hAnsiTheme="majorHAnsi"/>
        </w:rPr>
      </w:pPr>
      <w:r w:rsidRPr="00396AD0">
        <w:rPr>
          <w:rFonts w:asciiTheme="majorHAnsi" w:hAnsiTheme="majorHAnsi"/>
        </w:rPr>
        <w:t>*</w:t>
      </w:r>
      <w:r w:rsidR="00624436" w:rsidRPr="00396AD0">
        <w:rPr>
          <w:rFonts w:asciiTheme="majorHAnsi" w:hAnsiTheme="majorHAnsi"/>
        </w:rPr>
        <w:t xml:space="preserve">All expenses are based </w:t>
      </w:r>
      <w:r w:rsidR="0024117E">
        <w:rPr>
          <w:rFonts w:asciiTheme="majorHAnsi" w:hAnsiTheme="majorHAnsi"/>
        </w:rPr>
        <w:t>on</w:t>
      </w:r>
      <w:r w:rsidR="00624436" w:rsidRPr="00396AD0">
        <w:rPr>
          <w:rFonts w:asciiTheme="majorHAnsi" w:hAnsiTheme="majorHAnsi"/>
        </w:rPr>
        <w:t xml:space="preserve"> 20 participants with the workshop </w:t>
      </w:r>
      <w:r w:rsidR="008D4658" w:rsidRPr="00396AD0">
        <w:rPr>
          <w:rFonts w:asciiTheme="majorHAnsi" w:hAnsiTheme="majorHAnsi"/>
        </w:rPr>
        <w:t xml:space="preserve">being </w:t>
      </w:r>
      <w:r w:rsidR="00624436" w:rsidRPr="00396AD0">
        <w:rPr>
          <w:rFonts w:asciiTheme="majorHAnsi" w:hAnsiTheme="majorHAnsi"/>
        </w:rPr>
        <w:t xml:space="preserve">held in Stevens Point. </w:t>
      </w:r>
      <w:r w:rsidR="008D4658" w:rsidRPr="00396AD0">
        <w:rPr>
          <w:rFonts w:asciiTheme="majorHAnsi" w:hAnsiTheme="majorHAnsi"/>
        </w:rPr>
        <w:t>For a group of less than 20 people subtract $37</w:t>
      </w:r>
      <w:r w:rsidR="00624436" w:rsidRPr="00396AD0">
        <w:rPr>
          <w:rFonts w:asciiTheme="majorHAnsi" w:hAnsiTheme="majorHAnsi"/>
        </w:rPr>
        <w:t xml:space="preserve"> </w:t>
      </w:r>
      <w:r w:rsidR="008D4658" w:rsidRPr="00396AD0">
        <w:rPr>
          <w:rFonts w:asciiTheme="majorHAnsi" w:hAnsiTheme="majorHAnsi"/>
        </w:rPr>
        <w:t xml:space="preserve">per participant not included, i.e. for a group of 15 people subtract $185 ($37*5) from $4450 (workshop cost at 15 people $4265). </w:t>
      </w:r>
    </w:p>
    <w:sectPr w:rsidR="00624436" w:rsidRPr="00396AD0" w:rsidSect="00D36C2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eter Euclide" w:date="2018-07-24T14:03:00Z" w:initials="PE">
    <w:p w14:paraId="4D770B71" w14:textId="1302F6DD" w:rsidR="00566A8A" w:rsidRDefault="00566A8A">
      <w:pPr>
        <w:pStyle w:val="CommentText"/>
      </w:pPr>
      <w:r>
        <w:rPr>
          <w:rStyle w:val="CommentReference"/>
        </w:rPr>
        <w:annotationRef/>
      </w:r>
      <w:r>
        <w:t xml:space="preserve">Not sure how to say this, but I am thinking saying up-front that we will be teaching them how to use this stuff, but </w:t>
      </w:r>
      <w:proofErr w:type="gramStart"/>
      <w:r>
        <w:t>also</w:t>
      </w:r>
      <w:proofErr w:type="gramEnd"/>
      <w:r>
        <w:t xml:space="preserve"> they will leave with a tailored resource/cheat sheet to replicate this analysis later. </w:t>
      </w:r>
    </w:p>
    <w:p w14:paraId="1AD30DDA" w14:textId="77777777" w:rsidR="00566A8A" w:rsidRDefault="00566A8A">
      <w:pPr>
        <w:pStyle w:val="CommentText"/>
      </w:pPr>
    </w:p>
    <w:p w14:paraId="2DC71F2A" w14:textId="3D4DDE4E" w:rsidR="00566A8A" w:rsidRDefault="00566A8A">
      <w:pPr>
        <w:pStyle w:val="CommentText"/>
      </w:pPr>
      <w:r>
        <w:t>If the flash drives are in there we could even just say “Each participant will leave with a flash drive of R resources and personalized scripts to re-create all analysis and graphics on their own data.”</w:t>
      </w:r>
    </w:p>
    <w:p w14:paraId="145B70CC" w14:textId="77777777" w:rsidR="00566A8A" w:rsidRDefault="00566A8A">
      <w:pPr>
        <w:pStyle w:val="CommentText"/>
      </w:pPr>
    </w:p>
    <w:p w14:paraId="73C52AF6" w14:textId="74953304" w:rsidR="00566A8A" w:rsidRDefault="00566A8A">
      <w:pPr>
        <w:pStyle w:val="CommentText"/>
      </w:pPr>
      <w:r>
        <w:t>This may not be needed/just get too messy.  I’ll leave it up to you.</w:t>
      </w:r>
    </w:p>
  </w:comment>
  <w:comment w:id="12" w:author="Peter Euclide" w:date="2018-07-24T13:49:00Z" w:initials="PE">
    <w:p w14:paraId="0AF8D5C0" w14:textId="1879AB04" w:rsidR="00BD3616" w:rsidRDefault="00BD3616">
      <w:pPr>
        <w:pStyle w:val="CommentText"/>
      </w:pPr>
      <w:r>
        <w:rPr>
          <w:rStyle w:val="CommentReference"/>
        </w:rPr>
        <w:annotationRef/>
      </w:r>
      <w:r>
        <w:t>Do we want to say something like this? It might make people more interested if they feel like this is not just an out of the box type workshop.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C52AF6" w15:done="0"/>
  <w15:commentEx w15:paraId="0AF8D5C0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A95A5" w14:textId="77777777" w:rsidR="00EA42E9" w:rsidRDefault="00EA42E9" w:rsidP="00551D4A">
      <w:pPr>
        <w:spacing w:after="0" w:line="240" w:lineRule="auto"/>
      </w:pPr>
      <w:r>
        <w:separator/>
      </w:r>
    </w:p>
  </w:endnote>
  <w:endnote w:type="continuationSeparator" w:id="0">
    <w:p w14:paraId="7035876A" w14:textId="77777777" w:rsidR="00EA42E9" w:rsidRDefault="00EA42E9" w:rsidP="0055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79765" w14:textId="77777777" w:rsidR="00EA42E9" w:rsidRDefault="00EA42E9" w:rsidP="00551D4A">
      <w:pPr>
        <w:spacing w:after="0" w:line="240" w:lineRule="auto"/>
      </w:pPr>
      <w:r>
        <w:separator/>
      </w:r>
    </w:p>
  </w:footnote>
  <w:footnote w:type="continuationSeparator" w:id="0">
    <w:p w14:paraId="0BE7341A" w14:textId="77777777" w:rsidR="00EA42E9" w:rsidRDefault="00EA42E9" w:rsidP="00551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0A9259" w14:textId="77777777" w:rsidR="00551D4A" w:rsidRDefault="00551D4A" w:rsidP="00D715F2">
    <w:pPr>
      <w:pStyle w:val="Header"/>
      <w:jc w:val="center"/>
    </w:pPr>
    <w:r>
      <w:rPr>
        <w:noProof/>
      </w:rPr>
      <w:drawing>
        <wp:inline distT="0" distB="0" distL="0" distR="0" wp14:anchorId="4E0EB40F" wp14:editId="251E824F">
          <wp:extent cx="5943600" cy="7937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-Continuing Ed and Outrea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93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9D2617" w14:textId="77777777" w:rsidR="00551D4A" w:rsidRDefault="00551D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E3068"/>
    <w:multiLevelType w:val="hybridMultilevel"/>
    <w:tmpl w:val="9CA4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F5173"/>
    <w:multiLevelType w:val="hybridMultilevel"/>
    <w:tmpl w:val="E3027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17EC3"/>
    <w:multiLevelType w:val="hybridMultilevel"/>
    <w:tmpl w:val="AB70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4C392A"/>
    <w:multiLevelType w:val="hybridMultilevel"/>
    <w:tmpl w:val="75FA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23BD5"/>
    <w:multiLevelType w:val="hybridMultilevel"/>
    <w:tmpl w:val="0FBAC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Euclide">
    <w15:presenceInfo w15:providerId="Windows Live" w15:userId="46e016ee522bda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4A"/>
    <w:rsid w:val="0003154A"/>
    <w:rsid w:val="00031DA2"/>
    <w:rsid w:val="0012176A"/>
    <w:rsid w:val="00154550"/>
    <w:rsid w:val="0020400D"/>
    <w:rsid w:val="0024117E"/>
    <w:rsid w:val="00295219"/>
    <w:rsid w:val="00396AD0"/>
    <w:rsid w:val="003F249D"/>
    <w:rsid w:val="004061A7"/>
    <w:rsid w:val="00406206"/>
    <w:rsid w:val="004F7CC8"/>
    <w:rsid w:val="00526A01"/>
    <w:rsid w:val="00551D4A"/>
    <w:rsid w:val="00566A8A"/>
    <w:rsid w:val="005F2A31"/>
    <w:rsid w:val="00617262"/>
    <w:rsid w:val="00624436"/>
    <w:rsid w:val="006D0146"/>
    <w:rsid w:val="006D0939"/>
    <w:rsid w:val="00725508"/>
    <w:rsid w:val="00864E7F"/>
    <w:rsid w:val="00871B2D"/>
    <w:rsid w:val="008D1D1E"/>
    <w:rsid w:val="008D4658"/>
    <w:rsid w:val="009318B3"/>
    <w:rsid w:val="00980927"/>
    <w:rsid w:val="009B0548"/>
    <w:rsid w:val="009C55FE"/>
    <w:rsid w:val="00A778FE"/>
    <w:rsid w:val="00A92C0E"/>
    <w:rsid w:val="00AE1CDC"/>
    <w:rsid w:val="00BD3616"/>
    <w:rsid w:val="00C75F19"/>
    <w:rsid w:val="00CE3513"/>
    <w:rsid w:val="00D36C29"/>
    <w:rsid w:val="00D715F2"/>
    <w:rsid w:val="00D7670C"/>
    <w:rsid w:val="00E73A52"/>
    <w:rsid w:val="00EA42E9"/>
    <w:rsid w:val="00F61384"/>
    <w:rsid w:val="00F80A89"/>
    <w:rsid w:val="00F903A7"/>
    <w:rsid w:val="00FB284E"/>
    <w:rsid w:val="00FC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9E8E4"/>
  <w15:chartTrackingRefBased/>
  <w15:docId w15:val="{E1C18939-0F0D-4098-9172-43B7837F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D4A"/>
  </w:style>
  <w:style w:type="paragraph" w:styleId="Footer">
    <w:name w:val="footer"/>
    <w:basedOn w:val="Normal"/>
    <w:link w:val="FooterChar"/>
    <w:uiPriority w:val="99"/>
    <w:unhideWhenUsed/>
    <w:rsid w:val="0055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D4A"/>
  </w:style>
  <w:style w:type="paragraph" w:styleId="ListParagraph">
    <w:name w:val="List Paragraph"/>
    <w:basedOn w:val="Normal"/>
    <w:uiPriority w:val="34"/>
    <w:qFormat/>
    <w:rsid w:val="00551D4A"/>
    <w:pPr>
      <w:ind w:left="720"/>
      <w:contextualSpacing/>
    </w:pPr>
  </w:style>
  <w:style w:type="table" w:styleId="TableGrid">
    <w:name w:val="Table Grid"/>
    <w:basedOn w:val="TableNormal"/>
    <w:uiPriority w:val="39"/>
    <w:rsid w:val="00551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61A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1A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D36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61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61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6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6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3440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Frater, Haley</dc:creator>
  <cp:keywords/>
  <dc:description/>
  <cp:lastModifiedBy>Peter Euclide</cp:lastModifiedBy>
  <cp:revision>2</cp:revision>
  <dcterms:created xsi:type="dcterms:W3CDTF">2018-07-24T19:12:00Z</dcterms:created>
  <dcterms:modified xsi:type="dcterms:W3CDTF">2018-07-24T19:12:00Z</dcterms:modified>
</cp:coreProperties>
</file>