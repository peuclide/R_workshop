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6B9B9" w14:textId="77777777" w:rsidR="00A635BB" w:rsidRDefault="00733B4B">
      <w:r>
        <w:rPr>
          <w:noProof/>
        </w:rPr>
        <w:drawing>
          <wp:inline distT="0" distB="6350" distL="0" distR="0" wp14:anchorId="58883344" wp14:editId="7C2399AB">
            <wp:extent cx="6629400" cy="79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EB43" w14:textId="77777777" w:rsidR="00A635BB" w:rsidRDefault="00A635BB"/>
    <w:p w14:paraId="50C14953" w14:textId="77777777" w:rsidR="00A635BB" w:rsidRDefault="00733B4B">
      <w:pPr>
        <w:jc w:val="center"/>
        <w:rPr>
          <w:rFonts w:ascii="Californian FB" w:hAnsi="Californian FB"/>
          <w:b/>
          <w:sz w:val="28"/>
        </w:rPr>
      </w:pPr>
      <w:r>
        <w:rPr>
          <w:rFonts w:ascii="Californian FB" w:hAnsi="Californian FB"/>
          <w:b/>
          <w:sz w:val="28"/>
        </w:rPr>
        <w:t>CNR – Continuing Education New Workshop Information Sheet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2964"/>
        <w:gridCol w:w="7884"/>
      </w:tblGrid>
      <w:tr w:rsidR="00A635BB" w14:paraId="440E0CE5" w14:textId="77777777">
        <w:trPr>
          <w:trHeight w:val="251"/>
        </w:trPr>
        <w:tc>
          <w:tcPr>
            <w:tcW w:w="10847" w:type="dxa"/>
            <w:gridSpan w:val="2"/>
            <w:shd w:val="clear" w:color="auto" w:fill="D0CECE" w:themeFill="background2" w:themeFillShade="E6"/>
            <w:tcMar>
              <w:left w:w="108" w:type="dxa"/>
            </w:tcMar>
          </w:tcPr>
          <w:p w14:paraId="2226C2DB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Basic Description</w:t>
            </w:r>
          </w:p>
        </w:tc>
      </w:tr>
      <w:tr w:rsidR="00A635BB" w14:paraId="1C43344A" w14:textId="77777777">
        <w:trPr>
          <w:trHeight w:val="237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6A119604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Course Title:</w:t>
            </w:r>
          </w:p>
        </w:tc>
        <w:tc>
          <w:tcPr>
            <w:tcW w:w="7883" w:type="dxa"/>
            <w:shd w:val="clear" w:color="auto" w:fill="auto"/>
            <w:tcMar>
              <w:left w:w="108" w:type="dxa"/>
            </w:tcMar>
          </w:tcPr>
          <w:p w14:paraId="3FB4F5B7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Painless Reports and Data Presentation in R</w:t>
            </w:r>
          </w:p>
        </w:tc>
      </w:tr>
      <w:tr w:rsidR="00A635BB" w14:paraId="4E141CB3" w14:textId="77777777">
        <w:trPr>
          <w:trHeight w:val="489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5939C74F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Short Course Description (1-2 sentences):</w:t>
            </w:r>
          </w:p>
        </w:tc>
        <w:tc>
          <w:tcPr>
            <w:tcW w:w="7883" w:type="dxa"/>
            <w:shd w:val="clear" w:color="auto" w:fill="auto"/>
            <w:tcMar>
              <w:left w:w="108" w:type="dxa"/>
            </w:tcMar>
          </w:tcPr>
          <w:p w14:paraId="18A00608" w14:textId="0CA10018" w:rsidR="00A635BB" w:rsidRDefault="00733B4B" w:rsidP="008370C2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 xml:space="preserve">This course will cover the basics of advanced plotting using the ggplot2 package and standardized, automated report generation using </w:t>
            </w:r>
            <w:proofErr w:type="spellStart"/>
            <w:r>
              <w:rPr>
                <w:rFonts w:ascii="Calibri Light" w:hAnsi="Calibri Light" w:cs="Arial"/>
              </w:rPr>
              <w:t>Rmarkdown</w:t>
            </w:r>
            <w:proofErr w:type="spellEnd"/>
            <w:r>
              <w:rPr>
                <w:rFonts w:ascii="Calibri Light" w:hAnsi="Calibri Light" w:cs="Arial"/>
              </w:rPr>
              <w:t xml:space="preserve">. Students will also learn how to easily handle </w:t>
            </w:r>
            <w:ins w:id="0" w:author="Peter Euclide" w:date="2018-07-02T16:52:00Z">
              <w:r w:rsidR="00CA19B0">
                <w:rPr>
                  <w:rFonts w:ascii="Calibri Light" w:hAnsi="Calibri Light" w:cs="Arial"/>
                </w:rPr>
                <w:t xml:space="preserve">and summarize </w:t>
              </w:r>
            </w:ins>
            <w:r>
              <w:rPr>
                <w:rFonts w:ascii="Calibri Light" w:hAnsi="Calibri Light" w:cs="Arial"/>
              </w:rPr>
              <w:t xml:space="preserve">data in R using the </w:t>
            </w:r>
            <w:proofErr w:type="spellStart"/>
            <w:r>
              <w:rPr>
                <w:rFonts w:ascii="Calibri Light" w:hAnsi="Calibri Light" w:cs="Arial"/>
              </w:rPr>
              <w:t>dplyr</w:t>
            </w:r>
            <w:proofErr w:type="spellEnd"/>
            <w:r>
              <w:rPr>
                <w:rFonts w:ascii="Calibri Light" w:hAnsi="Calibri Light" w:cs="Arial"/>
              </w:rPr>
              <w:t xml:space="preserve"> and </w:t>
            </w:r>
            <w:proofErr w:type="spellStart"/>
            <w:r>
              <w:rPr>
                <w:rFonts w:ascii="Calibri Light" w:hAnsi="Calibri Light" w:cs="Arial"/>
              </w:rPr>
              <w:t>tidyr</w:t>
            </w:r>
            <w:proofErr w:type="spellEnd"/>
            <w:r>
              <w:rPr>
                <w:rFonts w:ascii="Calibri Light" w:hAnsi="Calibri Light" w:cs="Arial"/>
              </w:rPr>
              <w:t xml:space="preserve"> packages.</w:t>
            </w:r>
            <w:ins w:id="1" w:author="Peter Euclide" w:date="2018-07-06T09:01:00Z">
              <w:r w:rsidR="008370C2">
                <w:rPr>
                  <w:rFonts w:ascii="Calibri Light" w:hAnsi="Calibri Light" w:cs="Arial"/>
                </w:rPr>
                <w:t xml:space="preserve"> </w:t>
              </w:r>
            </w:ins>
          </w:p>
        </w:tc>
      </w:tr>
    </w:tbl>
    <w:p w14:paraId="749DD6EA" w14:textId="77777777" w:rsidR="00A635BB" w:rsidRDefault="00A635BB">
      <w:pPr>
        <w:rPr>
          <w:rFonts w:asciiTheme="majorHAnsi" w:hAnsiTheme="majorHAnsi" w:cs="Arial"/>
        </w:rPr>
      </w:pPr>
    </w:p>
    <w:tbl>
      <w:tblPr>
        <w:tblStyle w:val="TableGrid"/>
        <w:tblW w:w="10788" w:type="dxa"/>
        <w:tblLook w:val="04A0" w:firstRow="1" w:lastRow="0" w:firstColumn="1" w:lastColumn="0" w:noHBand="0" w:noVBand="1"/>
      </w:tblPr>
      <w:tblGrid>
        <w:gridCol w:w="2964"/>
        <w:gridCol w:w="7824"/>
      </w:tblGrid>
      <w:tr w:rsidR="00A635BB" w14:paraId="5F5AF805" w14:textId="77777777">
        <w:trPr>
          <w:trHeight w:val="279"/>
        </w:trPr>
        <w:tc>
          <w:tcPr>
            <w:tcW w:w="10787" w:type="dxa"/>
            <w:gridSpan w:val="2"/>
            <w:shd w:val="clear" w:color="auto" w:fill="D0CECE" w:themeFill="background2" w:themeFillShade="E6"/>
            <w:tcMar>
              <w:left w:w="108" w:type="dxa"/>
            </w:tcMar>
          </w:tcPr>
          <w:p w14:paraId="664AD1AE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Background Information</w:t>
            </w:r>
          </w:p>
        </w:tc>
      </w:tr>
      <w:tr w:rsidR="00A635BB" w14:paraId="2941F6F6" w14:textId="77777777">
        <w:trPr>
          <w:trHeight w:val="263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3FE9C2AA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Instructor(s):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05DDCE5A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Peter Euclide and Paul Frater</w:t>
            </w:r>
          </w:p>
        </w:tc>
      </w:tr>
      <w:tr w:rsidR="00A635BB" w14:paraId="420A214C" w14:textId="77777777">
        <w:trPr>
          <w:trHeight w:val="263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62AC11E8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Instructor(s) Bio*: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7E37E99D" w14:textId="77777777" w:rsidR="00A635BB" w:rsidRDefault="00A635BB">
            <w:pPr>
              <w:spacing w:after="0" w:line="240" w:lineRule="auto"/>
              <w:rPr>
                <w:rFonts w:asciiTheme="majorHAnsi" w:hAnsiTheme="majorHAnsi" w:cs="Arial"/>
              </w:rPr>
            </w:pPr>
          </w:p>
        </w:tc>
      </w:tr>
      <w:tr w:rsidR="00A635BB" w14:paraId="71F76D13" w14:textId="77777777">
        <w:trPr>
          <w:trHeight w:val="279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19AC44CB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Course coordinator: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00D7CD9B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Wes Larson</w:t>
            </w:r>
          </w:p>
        </w:tc>
      </w:tr>
      <w:tr w:rsidR="00A635BB" w14:paraId="12BF42A5" w14:textId="77777777">
        <w:trPr>
          <w:trHeight w:val="279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3C2073D4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Guest Speaker(s)**: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4408700C" w14:textId="77777777" w:rsidR="00A635BB" w:rsidRDefault="00A635BB">
            <w:pPr>
              <w:spacing w:after="0" w:line="240" w:lineRule="auto"/>
              <w:rPr>
                <w:rFonts w:asciiTheme="majorHAnsi" w:hAnsiTheme="majorHAnsi" w:cs="Arial"/>
              </w:rPr>
            </w:pPr>
          </w:p>
        </w:tc>
      </w:tr>
      <w:tr w:rsidR="00A635BB" w14:paraId="427CFDAD" w14:textId="77777777">
        <w:trPr>
          <w:trHeight w:val="279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4E6C75F4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Guest Speaker(s) Bio*: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31F5EC74" w14:textId="77777777" w:rsidR="00A635BB" w:rsidRDefault="00A635BB">
            <w:pPr>
              <w:spacing w:after="0" w:line="240" w:lineRule="auto"/>
              <w:rPr>
                <w:rFonts w:asciiTheme="majorHAnsi" w:hAnsiTheme="majorHAnsi" w:cs="Arial"/>
              </w:rPr>
            </w:pPr>
          </w:p>
        </w:tc>
      </w:tr>
      <w:tr w:rsidR="00A635BB" w14:paraId="66E2FAE9" w14:textId="77777777">
        <w:trPr>
          <w:trHeight w:val="279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501CA007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Proposed Date(s)/time of year: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7533FFA3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November 2018</w:t>
            </w:r>
          </w:p>
        </w:tc>
      </w:tr>
      <w:tr w:rsidR="00A635BB" w14:paraId="17133B80" w14:textId="77777777">
        <w:trPr>
          <w:trHeight w:val="279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2CC0AFA9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Number of workshop days: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771FB943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2</w:t>
            </w:r>
          </w:p>
        </w:tc>
      </w:tr>
      <w:tr w:rsidR="00A635BB" w14:paraId="72F09041" w14:textId="77777777">
        <w:trPr>
          <w:trHeight w:val="279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57DE503A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Contact hours for each workshop day: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06B899CA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6-8?</w:t>
            </w:r>
          </w:p>
        </w:tc>
      </w:tr>
      <w:tr w:rsidR="00A635BB" w14:paraId="2997A721" w14:textId="77777777">
        <w:trPr>
          <w:trHeight w:val="279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11DAFE75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Are you planning multiple offerings for this fiscal </w:t>
            </w:r>
            <w:proofErr w:type="gramStart"/>
            <w:r>
              <w:rPr>
                <w:rFonts w:asciiTheme="majorHAnsi" w:hAnsiTheme="majorHAnsi" w:cs="Arial"/>
              </w:rPr>
              <w:t>year:</w:t>
            </w:r>
            <w:proofErr w:type="gramEnd"/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19609743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No unless there is great interest in further offerings</w:t>
            </w:r>
            <w:ins w:id="2" w:author="Peter Euclide" w:date="2018-07-02T16:52:00Z">
              <w:r w:rsidR="00CA19B0">
                <w:rPr>
                  <w:rFonts w:ascii="Calibri Light" w:hAnsi="Calibri Light" w:cs="Arial"/>
                </w:rPr>
                <w:t xml:space="preserve"> [I would also be interested in conducting multiple workshops if there is interest </w:t>
              </w:r>
            </w:ins>
            <w:ins w:id="3" w:author="Peter Euclide" w:date="2018-07-02T16:53:00Z">
              <w:r w:rsidR="00CA19B0">
                <w:rPr>
                  <w:rFonts w:ascii="Calibri Light" w:hAnsi="Calibri Light" w:cs="Arial"/>
                </w:rPr>
                <w:t>–</w:t>
              </w:r>
            </w:ins>
            <w:ins w:id="4" w:author="Peter Euclide" w:date="2018-07-02T16:52:00Z">
              <w:r w:rsidR="00CA19B0">
                <w:rPr>
                  <w:rFonts w:ascii="Calibri Light" w:hAnsi="Calibri Light" w:cs="Arial"/>
                </w:rPr>
                <w:t>peter]</w:t>
              </w:r>
            </w:ins>
          </w:p>
        </w:tc>
      </w:tr>
      <w:tr w:rsidR="00A635BB" w14:paraId="4BB95669" w14:textId="77777777">
        <w:trPr>
          <w:trHeight w:val="279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39F362E6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Is this workshop a part of a larger program or could it be: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4925D717" w14:textId="029B5E61" w:rsidR="00A635BB" w:rsidRDefault="00733B4B" w:rsidP="00763B78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Could easily be part of larger R-series type program if desired</w:t>
            </w:r>
            <w:ins w:id="5" w:author="Peter Euclide" w:date="2018-07-03T08:08:00Z">
              <w:r w:rsidR="00763B78">
                <w:rPr>
                  <w:rFonts w:ascii="Calibri Light" w:hAnsi="Calibri Light" w:cs="Arial"/>
                </w:rPr>
                <w:t xml:space="preserve"> [I would also be interested in a longer series, transitioning to R is all about contact time with the program, I could see 3 – </w:t>
              </w:r>
              <w:proofErr w:type="gramStart"/>
              <w:r w:rsidR="00763B78">
                <w:rPr>
                  <w:rFonts w:ascii="Calibri Light" w:hAnsi="Calibri Light" w:cs="Arial"/>
                </w:rPr>
                <w:t>4 part</w:t>
              </w:r>
              <w:proofErr w:type="gramEnd"/>
              <w:r w:rsidR="00763B78">
                <w:rPr>
                  <w:rFonts w:ascii="Calibri Light" w:hAnsi="Calibri Light" w:cs="Arial"/>
                </w:rPr>
                <w:t xml:space="preserve"> series of 1-2 day </w:t>
              </w:r>
            </w:ins>
            <w:ins w:id="6" w:author="Peter Euclide" w:date="2018-07-03T08:10:00Z">
              <w:r w:rsidR="00763B78">
                <w:rPr>
                  <w:rFonts w:ascii="Calibri Light" w:hAnsi="Calibri Light" w:cs="Arial"/>
                </w:rPr>
                <w:t>workshops</w:t>
              </w:r>
            </w:ins>
            <w:ins w:id="7" w:author="Peter Euclide" w:date="2018-07-03T08:08:00Z">
              <w:r w:rsidR="00763B78">
                <w:rPr>
                  <w:rFonts w:ascii="Calibri Light" w:hAnsi="Calibri Light" w:cs="Arial"/>
                </w:rPr>
                <w:t xml:space="preserve"> being helpful</w:t>
              </w:r>
            </w:ins>
            <w:ins w:id="8" w:author="Peter Euclide" w:date="2018-07-03T08:10:00Z">
              <w:r w:rsidR="00763B78">
                <w:rPr>
                  <w:rFonts w:ascii="Calibri Light" w:hAnsi="Calibri Light" w:cs="Arial"/>
                </w:rPr>
                <w:t xml:space="preserve"> for that transition</w:t>
              </w:r>
            </w:ins>
            <w:ins w:id="9" w:author="Peter Euclide" w:date="2018-07-03T08:08:00Z">
              <w:r w:rsidR="00763B78">
                <w:rPr>
                  <w:rFonts w:ascii="Calibri Light" w:hAnsi="Calibri Light" w:cs="Arial"/>
                </w:rPr>
                <w:t>.</w:t>
              </w:r>
            </w:ins>
            <w:ins w:id="10" w:author="Peter Euclide" w:date="2018-07-03T08:09:00Z">
              <w:r w:rsidR="00763B78">
                <w:rPr>
                  <w:rFonts w:ascii="Calibri Light" w:hAnsi="Calibri Light" w:cs="Arial"/>
                </w:rPr>
                <w:t xml:space="preserve">] </w:t>
              </w:r>
            </w:ins>
          </w:p>
        </w:tc>
      </w:tr>
      <w:tr w:rsidR="00A635BB" w14:paraId="2CDB2229" w14:textId="77777777">
        <w:trPr>
          <w:trHeight w:val="542"/>
        </w:trPr>
        <w:tc>
          <w:tcPr>
            <w:tcW w:w="10787" w:type="dxa"/>
            <w:gridSpan w:val="2"/>
            <w:shd w:val="clear" w:color="auto" w:fill="auto"/>
            <w:tcMar>
              <w:left w:w="108" w:type="dxa"/>
            </w:tcMar>
          </w:tcPr>
          <w:p w14:paraId="2034D7CF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*Be sure to highlight your qualifications in relation to the workshop’s content. Please also include a photo. </w:t>
            </w:r>
          </w:p>
          <w:p w14:paraId="2647D5A0" w14:textId="77777777" w:rsidR="00A635BB" w:rsidRDefault="00733B4B">
            <w:pPr>
              <w:spacing w:after="0" w:line="240" w:lineRule="auto"/>
            </w:pPr>
            <w:r>
              <w:rPr>
                <w:rFonts w:asciiTheme="majorHAnsi" w:hAnsiTheme="majorHAnsi" w:cs="Arial"/>
              </w:rPr>
              <w:t>**Please identify their time commitment</w:t>
            </w:r>
          </w:p>
        </w:tc>
      </w:tr>
    </w:tbl>
    <w:p w14:paraId="6DBA39DC" w14:textId="77777777" w:rsidR="00A635BB" w:rsidRDefault="00A635BB">
      <w:pPr>
        <w:rPr>
          <w:rFonts w:asciiTheme="majorHAnsi" w:hAnsiTheme="majorHAnsi" w:cs="Arial"/>
        </w:rPr>
      </w:pPr>
    </w:p>
    <w:tbl>
      <w:tblPr>
        <w:tblStyle w:val="TableGrid"/>
        <w:tblW w:w="10803" w:type="dxa"/>
        <w:tblLook w:val="04A0" w:firstRow="1" w:lastRow="0" w:firstColumn="1" w:lastColumn="0" w:noHBand="0" w:noVBand="1"/>
      </w:tblPr>
      <w:tblGrid>
        <w:gridCol w:w="2965"/>
        <w:gridCol w:w="7838"/>
      </w:tblGrid>
      <w:tr w:rsidR="00A635BB" w14:paraId="779899AD" w14:textId="77777777">
        <w:trPr>
          <w:trHeight w:val="263"/>
        </w:trPr>
        <w:tc>
          <w:tcPr>
            <w:tcW w:w="10802" w:type="dxa"/>
            <w:gridSpan w:val="2"/>
            <w:shd w:val="clear" w:color="auto" w:fill="D0CECE" w:themeFill="background2" w:themeFillShade="E6"/>
            <w:tcMar>
              <w:left w:w="108" w:type="dxa"/>
            </w:tcMar>
          </w:tcPr>
          <w:p w14:paraId="1C4AAB41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Audience Information</w:t>
            </w:r>
          </w:p>
        </w:tc>
      </w:tr>
      <w:tr w:rsidR="00A635BB" w14:paraId="59DCDDBE" w14:textId="77777777">
        <w:trPr>
          <w:trHeight w:val="248"/>
        </w:trPr>
        <w:tc>
          <w:tcPr>
            <w:tcW w:w="2965" w:type="dxa"/>
            <w:shd w:val="clear" w:color="auto" w:fill="auto"/>
            <w:tcMar>
              <w:left w:w="108" w:type="dxa"/>
            </w:tcMar>
          </w:tcPr>
          <w:p w14:paraId="344C837A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Target audience:</w:t>
            </w:r>
          </w:p>
        </w:tc>
        <w:tc>
          <w:tcPr>
            <w:tcW w:w="7837" w:type="dxa"/>
            <w:shd w:val="clear" w:color="auto" w:fill="auto"/>
            <w:tcMar>
              <w:left w:w="108" w:type="dxa"/>
            </w:tcMar>
          </w:tcPr>
          <w:p w14:paraId="765C9C16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DNR biologists and research scientists</w:t>
            </w:r>
          </w:p>
        </w:tc>
      </w:tr>
      <w:tr w:rsidR="00A635BB" w14:paraId="17A6B4AC" w14:textId="77777777">
        <w:trPr>
          <w:trHeight w:val="526"/>
        </w:trPr>
        <w:tc>
          <w:tcPr>
            <w:tcW w:w="2965" w:type="dxa"/>
            <w:shd w:val="clear" w:color="auto" w:fill="auto"/>
            <w:tcMar>
              <w:left w:w="108" w:type="dxa"/>
            </w:tcMar>
          </w:tcPr>
          <w:p w14:paraId="0933B5A4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Target enrollment (minimum and maximum):</w:t>
            </w:r>
          </w:p>
        </w:tc>
        <w:tc>
          <w:tcPr>
            <w:tcW w:w="7837" w:type="dxa"/>
            <w:shd w:val="clear" w:color="auto" w:fill="auto"/>
            <w:tcMar>
              <w:left w:w="108" w:type="dxa"/>
            </w:tcMar>
          </w:tcPr>
          <w:p w14:paraId="1FCC1279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Min: 8-10</w:t>
            </w:r>
          </w:p>
          <w:p w14:paraId="72ED60C7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Max: 24?</w:t>
            </w:r>
          </w:p>
        </w:tc>
      </w:tr>
      <w:tr w:rsidR="00A635BB" w14:paraId="7A34061C" w14:textId="77777777">
        <w:trPr>
          <w:trHeight w:val="511"/>
        </w:trPr>
        <w:tc>
          <w:tcPr>
            <w:tcW w:w="2965" w:type="dxa"/>
            <w:shd w:val="clear" w:color="auto" w:fill="auto"/>
            <w:tcMar>
              <w:left w:w="108" w:type="dxa"/>
            </w:tcMar>
          </w:tcPr>
          <w:p w14:paraId="716DE00E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Organizational affiliations of the target audience:</w:t>
            </w:r>
          </w:p>
        </w:tc>
        <w:tc>
          <w:tcPr>
            <w:tcW w:w="7837" w:type="dxa"/>
            <w:shd w:val="clear" w:color="auto" w:fill="auto"/>
            <w:tcMar>
              <w:left w:w="108" w:type="dxa"/>
            </w:tcMar>
          </w:tcPr>
          <w:p w14:paraId="1F39746C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Wisconsin DNR</w:t>
            </w:r>
            <w:r>
              <w:rPr>
                <w:rFonts w:ascii="Calibri Light" w:hAnsi="Calibri Light" w:cs="Arial"/>
              </w:rPr>
              <w:br/>
              <w:t>Possibly UWSP Staff</w:t>
            </w:r>
          </w:p>
        </w:tc>
      </w:tr>
      <w:tr w:rsidR="00A635BB" w14:paraId="3CC71C1D" w14:textId="77777777">
        <w:trPr>
          <w:trHeight w:val="526"/>
        </w:trPr>
        <w:tc>
          <w:tcPr>
            <w:tcW w:w="2965" w:type="dxa"/>
            <w:shd w:val="clear" w:color="auto" w:fill="auto"/>
            <w:tcMar>
              <w:left w:w="108" w:type="dxa"/>
            </w:tcMar>
          </w:tcPr>
          <w:p w14:paraId="38DB46D3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Likely employers of the target audience:</w:t>
            </w:r>
          </w:p>
        </w:tc>
        <w:tc>
          <w:tcPr>
            <w:tcW w:w="7837" w:type="dxa"/>
            <w:shd w:val="clear" w:color="auto" w:fill="auto"/>
            <w:tcMar>
              <w:left w:w="108" w:type="dxa"/>
            </w:tcMar>
          </w:tcPr>
          <w:p w14:paraId="4F38E0CC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Wisconsin DNR</w:t>
            </w:r>
          </w:p>
          <w:p w14:paraId="5414CB46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UWSP</w:t>
            </w:r>
          </w:p>
        </w:tc>
      </w:tr>
      <w:tr w:rsidR="00A635BB" w14:paraId="0D14A197" w14:textId="77777777">
        <w:trPr>
          <w:trHeight w:val="1300"/>
        </w:trPr>
        <w:tc>
          <w:tcPr>
            <w:tcW w:w="2965" w:type="dxa"/>
            <w:shd w:val="clear" w:color="auto" w:fill="auto"/>
            <w:tcMar>
              <w:left w:w="108" w:type="dxa"/>
            </w:tcMar>
          </w:tcPr>
          <w:p w14:paraId="3D8E5CA7" w14:textId="77777777" w:rsidR="00A635BB" w:rsidRDefault="00733B4B">
            <w:pPr>
              <w:spacing w:after="0" w:line="240" w:lineRule="auto"/>
            </w:pPr>
            <w:r>
              <w:rPr>
                <w:rFonts w:asciiTheme="majorHAnsi" w:hAnsiTheme="majorHAnsi" w:cs="Arial"/>
              </w:rPr>
              <w:t>Important information regarding the target audience, i.e. best way to communicate, potential road blocks, etc.</w:t>
            </w:r>
          </w:p>
        </w:tc>
        <w:tc>
          <w:tcPr>
            <w:tcW w:w="7837" w:type="dxa"/>
            <w:shd w:val="clear" w:color="auto" w:fill="auto"/>
            <w:tcMar>
              <w:left w:w="108" w:type="dxa"/>
            </w:tcMar>
          </w:tcPr>
          <w:p w14:paraId="19853D86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Probably not used to automation of tasks</w:t>
            </w:r>
          </w:p>
          <w:p w14:paraId="279602C4" w14:textId="77777777" w:rsidR="00A635BB" w:rsidRDefault="00733B4B">
            <w:pPr>
              <w:spacing w:after="0" w:line="240" w:lineRule="auto"/>
              <w:rPr>
                <w:ins w:id="11" w:author="Peter Euclide" w:date="2018-07-02T16:54:00Z"/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Probably not very tidy with data (in my experience)</w:t>
            </w:r>
          </w:p>
          <w:p w14:paraId="40F4DED0" w14:textId="1E6A0942" w:rsidR="00CA19B0" w:rsidRDefault="008370C2">
            <w:pPr>
              <w:spacing w:after="0" w:line="240" w:lineRule="auto"/>
              <w:rPr>
                <w:rFonts w:asciiTheme="majorHAnsi" w:hAnsiTheme="majorHAnsi" w:cs="Arial"/>
              </w:rPr>
            </w:pPr>
            <w:ins w:id="12" w:author="Peter Euclide" w:date="2018-07-06T09:06:00Z">
              <w:r>
                <w:rPr>
                  <w:rFonts w:ascii="Calibri Light" w:hAnsi="Calibri Light" w:cs="Arial"/>
                </w:rPr>
                <w:t xml:space="preserve">Our </w:t>
              </w:r>
            </w:ins>
            <w:ins w:id="13" w:author="Peter Euclide" w:date="2018-07-02T16:54:00Z">
              <w:r>
                <w:rPr>
                  <w:rFonts w:ascii="Calibri Light" w:hAnsi="Calibri Light" w:cs="Arial"/>
                </w:rPr>
                <w:t>f</w:t>
              </w:r>
              <w:r w:rsidR="00CA19B0">
                <w:rPr>
                  <w:rFonts w:ascii="Calibri Light" w:hAnsi="Calibri Light" w:cs="Arial"/>
                </w:rPr>
                <w:t xml:space="preserve">ocus </w:t>
              </w:r>
            </w:ins>
            <w:ins w:id="14" w:author="Peter Euclide" w:date="2018-07-06T09:06:00Z">
              <w:r>
                <w:rPr>
                  <w:rFonts w:ascii="Calibri Light" w:hAnsi="Calibri Light" w:cs="Arial"/>
                </w:rPr>
                <w:t xml:space="preserve">is </w:t>
              </w:r>
            </w:ins>
            <w:ins w:id="15" w:author="Peter Euclide" w:date="2018-07-02T16:54:00Z">
              <w:r w:rsidR="00CA19B0">
                <w:rPr>
                  <w:rFonts w:ascii="Calibri Light" w:hAnsi="Calibri Light" w:cs="Arial"/>
                </w:rPr>
                <w:t xml:space="preserve">on facilitating the use of </w:t>
              </w:r>
              <w:proofErr w:type="spellStart"/>
              <w:r w:rsidR="00CA19B0">
                <w:rPr>
                  <w:rFonts w:ascii="Calibri Light" w:hAnsi="Calibri Light" w:cs="Arial"/>
                </w:rPr>
                <w:t>R after</w:t>
              </w:r>
              <w:proofErr w:type="spellEnd"/>
              <w:r w:rsidR="00CA19B0">
                <w:rPr>
                  <w:rFonts w:ascii="Calibri Light" w:hAnsi="Calibri Light" w:cs="Arial"/>
                </w:rPr>
                <w:t xml:space="preserve"> the course ends</w:t>
              </w:r>
            </w:ins>
          </w:p>
        </w:tc>
      </w:tr>
      <w:tr w:rsidR="00A635BB" w14:paraId="27550233" w14:textId="77777777">
        <w:trPr>
          <w:trHeight w:val="511"/>
        </w:trPr>
        <w:tc>
          <w:tcPr>
            <w:tcW w:w="2965" w:type="dxa"/>
            <w:shd w:val="clear" w:color="auto" w:fill="auto"/>
            <w:tcMar>
              <w:left w:w="108" w:type="dxa"/>
            </w:tcMar>
          </w:tcPr>
          <w:p w14:paraId="6B87D107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Who would have access to a mailing list:</w:t>
            </w:r>
          </w:p>
        </w:tc>
        <w:tc>
          <w:tcPr>
            <w:tcW w:w="7837" w:type="dxa"/>
            <w:shd w:val="clear" w:color="auto" w:fill="auto"/>
            <w:tcMar>
              <w:left w:w="108" w:type="dxa"/>
            </w:tcMar>
          </w:tcPr>
          <w:p w14:paraId="546AFC11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Wes?</w:t>
            </w:r>
          </w:p>
        </w:tc>
      </w:tr>
    </w:tbl>
    <w:p w14:paraId="03423932" w14:textId="77777777" w:rsidR="00A635BB" w:rsidRDefault="00A635BB">
      <w:pPr>
        <w:rPr>
          <w:rFonts w:asciiTheme="majorHAnsi" w:hAnsiTheme="majorHAnsi" w:cs="Arial"/>
        </w:rPr>
      </w:pPr>
    </w:p>
    <w:p w14:paraId="1E98DE66" w14:textId="77777777" w:rsidR="00A635BB" w:rsidRDefault="00A635BB">
      <w:pPr>
        <w:rPr>
          <w:rFonts w:asciiTheme="majorHAnsi" w:hAnsiTheme="majorHAnsi" w:cs="Arial"/>
        </w:rPr>
      </w:pPr>
    </w:p>
    <w:tbl>
      <w:tblPr>
        <w:tblStyle w:val="TableGrid"/>
        <w:tblW w:w="10788" w:type="dxa"/>
        <w:tblLook w:val="04A0" w:firstRow="1" w:lastRow="0" w:firstColumn="1" w:lastColumn="0" w:noHBand="0" w:noVBand="1"/>
      </w:tblPr>
      <w:tblGrid>
        <w:gridCol w:w="2964"/>
        <w:gridCol w:w="7824"/>
      </w:tblGrid>
      <w:tr w:rsidR="00A635BB" w14:paraId="24434EAC" w14:textId="77777777">
        <w:trPr>
          <w:trHeight w:val="283"/>
        </w:trPr>
        <w:tc>
          <w:tcPr>
            <w:tcW w:w="10787" w:type="dxa"/>
            <w:gridSpan w:val="2"/>
            <w:shd w:val="clear" w:color="auto" w:fill="D0CECE" w:themeFill="background2" w:themeFillShade="E6"/>
            <w:tcMar>
              <w:left w:w="108" w:type="dxa"/>
            </w:tcMar>
          </w:tcPr>
          <w:p w14:paraId="6998C17A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Facility/Equipment Information</w:t>
            </w:r>
          </w:p>
        </w:tc>
      </w:tr>
      <w:tr w:rsidR="00A635BB" w14:paraId="3A555960" w14:textId="77777777">
        <w:trPr>
          <w:trHeight w:val="267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452DDECC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Desired workshop location: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0BC90870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UWSP computer lab</w:t>
            </w:r>
          </w:p>
        </w:tc>
      </w:tr>
      <w:tr w:rsidR="00A635BB" w14:paraId="5BC9E34C" w14:textId="77777777">
        <w:trPr>
          <w:trHeight w:val="849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7752838D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Specific facility needs (AV, computer lab, lab, housing, etc.)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338DA399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Computer lab w/ monitor</w:t>
            </w:r>
            <w:r>
              <w:rPr>
                <w:rFonts w:ascii="Calibri Light" w:hAnsi="Calibri Light" w:cs="Arial"/>
              </w:rPr>
              <w:br/>
            </w:r>
          </w:p>
        </w:tc>
      </w:tr>
      <w:tr w:rsidR="00A635BB" w14:paraId="08FE2A63" w14:textId="77777777">
        <w:trPr>
          <w:trHeight w:val="849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6B21B5B8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Room Set-up (rows of tables, “U”-shape, conference style (square/rectangular, etc.)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07454F41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N/A</w:t>
            </w:r>
          </w:p>
        </w:tc>
      </w:tr>
      <w:tr w:rsidR="00A635BB" w14:paraId="77553914" w14:textId="77777777">
        <w:trPr>
          <w:trHeight w:val="550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19ACCD2B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Supply needs, quantity, and accessibility*: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60D27109" w14:textId="77777777" w:rsidR="00A635BB" w:rsidRDefault="00733B4B">
            <w:pPr>
              <w:spacing w:after="0" w:line="240" w:lineRule="auto"/>
              <w:rPr>
                <w:ins w:id="16" w:author="Peter Euclide" w:date="2018-07-03T08:18:00Z"/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Computer access for people not affiliated with UWSP</w:t>
            </w:r>
          </w:p>
          <w:p w14:paraId="0447431C" w14:textId="6432FD1E" w:rsidR="005469FA" w:rsidRDefault="005469FA">
            <w:pPr>
              <w:spacing w:after="0" w:line="240" w:lineRule="auto"/>
              <w:rPr>
                <w:ins w:id="17" w:author="Peter Euclide" w:date="2018-07-03T08:18:00Z"/>
                <w:rFonts w:ascii="Calibri Light" w:hAnsi="Calibri Light" w:cs="Arial"/>
              </w:rPr>
            </w:pPr>
            <w:ins w:id="18" w:author="Peter Euclide" w:date="2018-07-03T08:18:00Z">
              <w:r>
                <w:rPr>
                  <w:rFonts w:ascii="Calibri Light" w:hAnsi="Calibri Light" w:cs="Arial"/>
                </w:rPr>
                <w:t>Access to copy machine to print handouts [</w:t>
              </w:r>
            </w:ins>
            <w:ins w:id="19" w:author="Peter Euclide" w:date="2018-07-03T08:20:00Z">
              <w:r w:rsidR="00A47E0E">
                <w:rPr>
                  <w:rFonts w:ascii="Calibri Light" w:hAnsi="Calibri Light" w:cs="Arial"/>
                </w:rPr>
                <w:fldChar w:fldCharType="begin"/>
              </w:r>
              <w:r w:rsidR="00A47E0E">
                <w:rPr>
                  <w:rFonts w:ascii="Calibri Light" w:hAnsi="Calibri Light" w:cs="Arial"/>
                </w:rPr>
                <w:instrText xml:space="preserve"> HYPERLINK "https://www.rstudio.com/resources/cheatsheets/" </w:instrText>
              </w:r>
              <w:r w:rsidR="00A47E0E">
                <w:rPr>
                  <w:rFonts w:ascii="Calibri Light" w:hAnsi="Calibri Light" w:cs="Arial"/>
                </w:rPr>
                <w:fldChar w:fldCharType="separate"/>
              </w:r>
              <w:r w:rsidR="00A47E0E" w:rsidRPr="00A47E0E">
                <w:rPr>
                  <w:rStyle w:val="Hyperlink"/>
                  <w:rFonts w:ascii="Calibri Light" w:hAnsi="Calibri Light" w:cs="Arial"/>
                </w:rPr>
                <w:t>https://www.rstudio.com/resources/cheatsheets/</w:t>
              </w:r>
              <w:r w:rsidR="00A47E0E">
                <w:rPr>
                  <w:rFonts w:ascii="Calibri Light" w:hAnsi="Calibri Light" w:cs="Arial"/>
                </w:rPr>
                <w:fldChar w:fldCharType="end"/>
              </w:r>
              <w:r w:rsidR="00A47E0E">
                <w:rPr>
                  <w:rFonts w:ascii="Calibri Light" w:hAnsi="Calibri Light" w:cs="Arial"/>
                </w:rPr>
                <w:t>]</w:t>
              </w:r>
            </w:ins>
          </w:p>
          <w:p w14:paraId="15479CC0" w14:textId="32492A46" w:rsidR="005469FA" w:rsidRDefault="005469FA">
            <w:pPr>
              <w:spacing w:after="0" w:line="240" w:lineRule="auto"/>
              <w:rPr>
                <w:rFonts w:asciiTheme="majorHAnsi" w:hAnsiTheme="majorHAnsi" w:cs="Arial"/>
              </w:rPr>
            </w:pPr>
            <w:ins w:id="20" w:author="Peter Euclide" w:date="2018-07-03T08:18:00Z">
              <w:r>
                <w:rPr>
                  <w:rFonts w:ascii="Calibri Light" w:hAnsi="Calibri Light" w:cs="Arial"/>
                </w:rPr>
                <w:t>Folder to give everyone that includes handouts?</w:t>
              </w:r>
            </w:ins>
          </w:p>
        </w:tc>
      </w:tr>
      <w:tr w:rsidR="00A635BB" w14:paraId="00BC2B57" w14:textId="77777777">
        <w:trPr>
          <w:trHeight w:val="550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1B7BB179" w14:textId="3CE63EAC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Travel (expected mileage and time needed):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73543683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N/A</w:t>
            </w:r>
          </w:p>
        </w:tc>
      </w:tr>
      <w:tr w:rsidR="00A635BB" w14:paraId="5C2D6A74" w14:textId="77777777">
        <w:trPr>
          <w:trHeight w:val="283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4DD763E0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Instructor travel**: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5B1F55DA" w14:textId="29A73FB8" w:rsidR="00A635BB" w:rsidRDefault="00733B4B" w:rsidP="00083697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 xml:space="preserve">Peter </w:t>
            </w:r>
            <w:del w:id="21" w:author="Peter Euclide" w:date="2018-07-03T08:11:00Z">
              <w:r w:rsidDel="00083697">
                <w:rPr>
                  <w:rFonts w:ascii="Calibri Light" w:hAnsi="Calibri Light" w:cs="Arial"/>
                </w:rPr>
                <w:delText>-</w:delText>
              </w:r>
            </w:del>
            <w:ins w:id="22" w:author="Peter Euclide" w:date="2018-07-03T08:11:00Z">
              <w:r w:rsidR="00083697">
                <w:rPr>
                  <w:rFonts w:ascii="Calibri Light" w:hAnsi="Calibri Light" w:cs="Arial"/>
                </w:rPr>
                <w:t>–</w:t>
              </w:r>
            </w:ins>
            <w:r>
              <w:rPr>
                <w:rFonts w:ascii="Calibri Light" w:hAnsi="Calibri Light" w:cs="Arial"/>
              </w:rPr>
              <w:t xml:space="preserve"> </w:t>
            </w:r>
            <w:del w:id="23" w:author="Peter Euclide" w:date="2018-07-03T08:11:00Z">
              <w:r w:rsidDel="00083697">
                <w:rPr>
                  <w:rFonts w:ascii="Calibri Light" w:hAnsi="Calibri Light" w:cs="Arial"/>
                </w:rPr>
                <w:delText>?? miles</w:delText>
              </w:r>
            </w:del>
            <w:ins w:id="24" w:author="Peter Euclide" w:date="2018-07-03T08:11:00Z">
              <w:r w:rsidR="00083697">
                <w:rPr>
                  <w:rFonts w:ascii="Calibri Light" w:hAnsi="Calibri Light" w:cs="Arial"/>
                </w:rPr>
                <w:t xml:space="preserve">150 miles from Milwaukee – UWSP. </w:t>
              </w:r>
            </w:ins>
          </w:p>
        </w:tc>
      </w:tr>
      <w:tr w:rsidR="00A635BB" w14:paraId="62C8BDBD" w14:textId="77777777">
        <w:trPr>
          <w:trHeight w:val="833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5559D14F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Printing needs (number of pages, type of paper, color, special direction, etc.):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51641A93" w14:textId="4EB4C5BE" w:rsidR="00A635BB" w:rsidRPr="001A0055" w:rsidRDefault="001A0055">
            <w:pPr>
              <w:spacing w:after="0" w:line="240" w:lineRule="auto"/>
              <w:rPr>
                <w:ins w:id="25" w:author="Peter Euclide" w:date="2018-07-06T07:22:00Z"/>
                <w:rFonts w:ascii="Calibri Light" w:hAnsi="Calibri Light" w:cs="Arial"/>
                <w:b/>
                <w:rPrChange w:id="26" w:author="Peter Euclide" w:date="2018-07-06T07:25:00Z">
                  <w:rPr>
                    <w:ins w:id="27" w:author="Peter Euclide" w:date="2018-07-06T07:22:00Z"/>
                    <w:rFonts w:ascii="Calibri Light" w:hAnsi="Calibri Light" w:cs="Arial"/>
                  </w:rPr>
                </w:rPrChange>
              </w:rPr>
            </w:pPr>
            <w:ins w:id="28" w:author="Peter Euclide" w:date="2018-07-06T07:25:00Z">
              <w:r w:rsidRPr="001A0055">
                <w:rPr>
                  <w:rFonts w:ascii="Calibri Light" w:hAnsi="Calibri Light" w:cs="Arial"/>
                  <w:b/>
                  <w:rPrChange w:id="29" w:author="Peter Euclide" w:date="2018-07-06T07:25:00Z">
                    <w:rPr>
                      <w:rFonts w:ascii="Calibri Light" w:hAnsi="Calibri Light" w:cs="Arial"/>
                    </w:rPr>
                  </w:rPrChange>
                </w:rPr>
                <w:t xml:space="preserve">Double-sided </w:t>
              </w:r>
            </w:ins>
            <w:del w:id="30" w:author="Peter Euclide" w:date="2018-07-06T07:20:00Z">
              <w:r w:rsidR="00733B4B" w:rsidRPr="001A0055" w:rsidDel="00A4744A">
                <w:rPr>
                  <w:rFonts w:ascii="Calibri Light" w:hAnsi="Calibri Light" w:cs="Arial"/>
                  <w:b/>
                  <w:rPrChange w:id="31" w:author="Peter Euclide" w:date="2018-07-06T07:25:00Z">
                    <w:rPr>
                      <w:rFonts w:ascii="Calibri Light" w:hAnsi="Calibri Light" w:cs="Arial"/>
                    </w:rPr>
                  </w:rPrChange>
                </w:rPr>
                <w:delText>None</w:delText>
              </w:r>
            </w:del>
            <w:ins w:id="32" w:author="Peter Euclide" w:date="2018-07-06T07:20:00Z">
              <w:r w:rsidRPr="001A0055">
                <w:rPr>
                  <w:rFonts w:ascii="Calibri Light" w:hAnsi="Calibri Light" w:cs="Arial"/>
                  <w:b/>
                  <w:rPrChange w:id="33" w:author="Peter Euclide" w:date="2018-07-06T07:25:00Z">
                    <w:rPr>
                      <w:rFonts w:ascii="Calibri Light" w:hAnsi="Calibri Light" w:cs="Arial"/>
                    </w:rPr>
                  </w:rPrChange>
                </w:rPr>
                <w:t>c</w:t>
              </w:r>
              <w:r w:rsidR="00A4744A" w:rsidRPr="001A0055">
                <w:rPr>
                  <w:rFonts w:ascii="Calibri Light" w:hAnsi="Calibri Light" w:cs="Arial"/>
                  <w:b/>
                  <w:rPrChange w:id="34" w:author="Peter Euclide" w:date="2018-07-06T07:25:00Z">
                    <w:rPr>
                      <w:rFonts w:ascii="Calibri Light" w:hAnsi="Calibri Light" w:cs="Arial"/>
                    </w:rPr>
                  </w:rPrChange>
                </w:rPr>
                <w:t xml:space="preserve">olor prints of </w:t>
              </w:r>
            </w:ins>
            <w:ins w:id="35" w:author="Peter Euclide" w:date="2018-07-06T07:25:00Z">
              <w:r w:rsidRPr="001A0055">
                <w:rPr>
                  <w:rFonts w:ascii="Calibri Light" w:hAnsi="Calibri Light" w:cs="Arial"/>
                  <w:b/>
                  <w:rPrChange w:id="36" w:author="Peter Euclide" w:date="2018-07-06T07:25:00Z">
                    <w:rPr>
                      <w:rFonts w:ascii="Calibri Light" w:hAnsi="Calibri Light" w:cs="Arial"/>
                    </w:rPr>
                  </w:rPrChange>
                </w:rPr>
                <w:t>cheat sheets</w:t>
              </w:r>
            </w:ins>
            <w:ins w:id="37" w:author="Peter Euclide" w:date="2018-07-06T07:22:00Z">
              <w:r w:rsidR="00A81CA0" w:rsidRPr="001A0055">
                <w:rPr>
                  <w:rFonts w:ascii="Calibri Light" w:hAnsi="Calibri Light" w:cs="Arial"/>
                  <w:b/>
                  <w:rPrChange w:id="38" w:author="Peter Euclide" w:date="2018-07-06T07:25:00Z">
                    <w:rPr>
                      <w:rFonts w:ascii="Calibri Light" w:hAnsi="Calibri Light" w:cs="Arial"/>
                    </w:rPr>
                  </w:rPrChange>
                </w:rPr>
                <w:t xml:space="preserve"> for:</w:t>
              </w:r>
            </w:ins>
          </w:p>
          <w:p w14:paraId="5FCC6147" w14:textId="77777777" w:rsidR="00A81CA0" w:rsidRPr="001A0055" w:rsidRDefault="00A81CA0" w:rsidP="001A005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ins w:id="39" w:author="Peter Euclide" w:date="2018-07-06T07:23:00Z"/>
                <w:rFonts w:asciiTheme="majorHAnsi" w:hAnsiTheme="majorHAnsi" w:cs="Arial"/>
                <w:rPrChange w:id="40" w:author="Peter Euclide" w:date="2018-07-06T07:26:00Z">
                  <w:rPr>
                    <w:ins w:id="41" w:author="Peter Euclide" w:date="2018-07-06T07:23:00Z"/>
                  </w:rPr>
                </w:rPrChange>
              </w:rPr>
              <w:pPrChange w:id="42" w:author="Peter Euclide" w:date="2018-07-06T07:26:00Z">
                <w:pPr>
                  <w:spacing w:after="0" w:line="240" w:lineRule="auto"/>
                </w:pPr>
              </w:pPrChange>
            </w:pPr>
            <w:ins w:id="43" w:author="Peter Euclide" w:date="2018-07-06T07:23:00Z">
              <w:r w:rsidRPr="001A0055">
                <w:rPr>
                  <w:rFonts w:asciiTheme="majorHAnsi" w:hAnsiTheme="majorHAnsi" w:cs="Arial"/>
                  <w:rPrChange w:id="44" w:author="Peter Euclide" w:date="2018-07-06T07:26:00Z">
                    <w:rPr/>
                  </w:rPrChange>
                </w:rPr>
                <w:fldChar w:fldCharType="begin"/>
              </w:r>
              <w:r w:rsidRPr="001A0055">
                <w:rPr>
                  <w:rFonts w:asciiTheme="majorHAnsi" w:hAnsiTheme="majorHAnsi" w:cs="Arial"/>
                  <w:rPrChange w:id="45" w:author="Peter Euclide" w:date="2018-07-06T07:26:00Z">
                    <w:rPr/>
                  </w:rPrChange>
                </w:rPr>
                <w:instrText xml:space="preserve"> HYPERLINK "https://www.rstudio.com/wp-content/uploads/2015/02/rmarkdown-cheatsheet.pdf" </w:instrText>
              </w:r>
              <w:r w:rsidRPr="001A0055">
                <w:rPr>
                  <w:rFonts w:asciiTheme="majorHAnsi" w:hAnsiTheme="majorHAnsi" w:cs="Arial"/>
                  <w:rPrChange w:id="46" w:author="Peter Euclide" w:date="2018-07-06T07:26:00Z">
                    <w:rPr/>
                  </w:rPrChange>
                </w:rPr>
                <w:fldChar w:fldCharType="separate"/>
              </w:r>
              <w:proofErr w:type="spellStart"/>
              <w:r w:rsidRPr="001A0055">
                <w:rPr>
                  <w:rStyle w:val="Hyperlink"/>
                  <w:rFonts w:asciiTheme="majorHAnsi" w:hAnsiTheme="majorHAnsi" w:cs="Arial"/>
                  <w:rPrChange w:id="47" w:author="Peter Euclide" w:date="2018-07-06T07:26:00Z">
                    <w:rPr>
                      <w:rFonts w:asciiTheme="majorHAnsi" w:hAnsiTheme="majorHAnsi" w:cs="Arial"/>
                    </w:rPr>
                  </w:rPrChange>
                </w:rPr>
                <w:t>RMarkdown</w:t>
              </w:r>
              <w:proofErr w:type="spellEnd"/>
              <w:r w:rsidRPr="001A0055">
                <w:rPr>
                  <w:rFonts w:asciiTheme="majorHAnsi" w:hAnsiTheme="majorHAnsi" w:cs="Arial"/>
                  <w:rPrChange w:id="48" w:author="Peter Euclide" w:date="2018-07-06T07:26:00Z">
                    <w:rPr/>
                  </w:rPrChange>
                </w:rPr>
                <w:fldChar w:fldCharType="end"/>
              </w:r>
            </w:ins>
          </w:p>
          <w:p w14:paraId="4552E512" w14:textId="77777777" w:rsidR="00A81CA0" w:rsidRPr="001A0055" w:rsidRDefault="00A81CA0" w:rsidP="001A005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ins w:id="49" w:author="Peter Euclide" w:date="2018-07-06T07:24:00Z"/>
                <w:rFonts w:asciiTheme="majorHAnsi" w:hAnsiTheme="majorHAnsi" w:cs="Arial"/>
                <w:rPrChange w:id="50" w:author="Peter Euclide" w:date="2018-07-06T07:26:00Z">
                  <w:rPr>
                    <w:ins w:id="51" w:author="Peter Euclide" w:date="2018-07-06T07:24:00Z"/>
                  </w:rPr>
                </w:rPrChange>
              </w:rPr>
              <w:pPrChange w:id="52" w:author="Peter Euclide" w:date="2018-07-06T07:26:00Z">
                <w:pPr>
                  <w:spacing w:after="0" w:line="240" w:lineRule="auto"/>
                </w:pPr>
              </w:pPrChange>
            </w:pPr>
            <w:ins w:id="53" w:author="Peter Euclide" w:date="2018-07-06T07:24:00Z">
              <w:r w:rsidRPr="001A0055">
                <w:rPr>
                  <w:rFonts w:asciiTheme="majorHAnsi" w:hAnsiTheme="majorHAnsi" w:cs="Arial"/>
                  <w:rPrChange w:id="54" w:author="Peter Euclide" w:date="2018-07-06T07:26:00Z">
                    <w:rPr/>
                  </w:rPrChange>
                </w:rPr>
                <w:fldChar w:fldCharType="begin"/>
              </w:r>
              <w:r w:rsidRPr="001A0055">
                <w:rPr>
                  <w:rFonts w:asciiTheme="majorHAnsi" w:hAnsiTheme="majorHAnsi" w:cs="Arial"/>
                  <w:rPrChange w:id="55" w:author="Peter Euclide" w:date="2018-07-06T07:26:00Z">
                    <w:rPr/>
                  </w:rPrChange>
                </w:rPr>
                <w:instrText xml:space="preserve"> HYPERLINK "https://www.rstudio.com/wp-content/uploads/2015/03/ggplot2-cheatsheet.pdf" </w:instrText>
              </w:r>
              <w:r w:rsidRPr="001A0055">
                <w:rPr>
                  <w:rFonts w:asciiTheme="majorHAnsi" w:hAnsiTheme="majorHAnsi" w:cs="Arial"/>
                  <w:rPrChange w:id="56" w:author="Peter Euclide" w:date="2018-07-06T07:26:00Z">
                    <w:rPr/>
                  </w:rPrChange>
                </w:rPr>
                <w:fldChar w:fldCharType="separate"/>
              </w:r>
              <w:r w:rsidRPr="001A0055">
                <w:rPr>
                  <w:rStyle w:val="Hyperlink"/>
                  <w:rFonts w:asciiTheme="majorHAnsi" w:hAnsiTheme="majorHAnsi" w:cs="Arial"/>
                  <w:rPrChange w:id="57" w:author="Peter Euclide" w:date="2018-07-06T07:26:00Z">
                    <w:rPr>
                      <w:rFonts w:asciiTheme="majorHAnsi" w:hAnsiTheme="majorHAnsi" w:cs="Arial"/>
                    </w:rPr>
                  </w:rPrChange>
                </w:rPr>
                <w:t>Ggplot2</w:t>
              </w:r>
              <w:r w:rsidRPr="001A0055">
                <w:rPr>
                  <w:rFonts w:asciiTheme="majorHAnsi" w:hAnsiTheme="majorHAnsi" w:cs="Arial"/>
                  <w:rPrChange w:id="58" w:author="Peter Euclide" w:date="2018-07-06T07:26:00Z">
                    <w:rPr/>
                  </w:rPrChange>
                </w:rPr>
                <w:fldChar w:fldCharType="end"/>
              </w:r>
            </w:ins>
          </w:p>
          <w:p w14:paraId="71BFB67D" w14:textId="61A4D114" w:rsidR="00A81CA0" w:rsidRPr="001A0055" w:rsidRDefault="001A0055" w:rsidP="001A005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 w:cs="Arial"/>
                <w:rPrChange w:id="59" w:author="Peter Euclide" w:date="2018-07-06T07:26:00Z">
                  <w:rPr/>
                </w:rPrChange>
              </w:rPr>
              <w:pPrChange w:id="60" w:author="Peter Euclide" w:date="2018-07-06T07:26:00Z">
                <w:pPr>
                  <w:spacing w:after="0" w:line="240" w:lineRule="auto"/>
                </w:pPr>
              </w:pPrChange>
            </w:pPr>
            <w:ins w:id="61" w:author="Peter Euclide" w:date="2018-07-06T07:25:00Z">
              <w:r w:rsidRPr="001A0055">
                <w:rPr>
                  <w:rFonts w:asciiTheme="majorHAnsi" w:hAnsiTheme="majorHAnsi" w:cs="Arial"/>
                  <w:rPrChange w:id="62" w:author="Peter Euclide" w:date="2018-07-06T07:26:00Z">
                    <w:rPr/>
                  </w:rPrChange>
                </w:rPr>
                <w:fldChar w:fldCharType="begin"/>
              </w:r>
              <w:r w:rsidRPr="001A0055">
                <w:rPr>
                  <w:rFonts w:asciiTheme="majorHAnsi" w:hAnsiTheme="majorHAnsi" w:cs="Arial"/>
                  <w:rPrChange w:id="63" w:author="Peter Euclide" w:date="2018-07-06T07:26:00Z">
                    <w:rPr/>
                  </w:rPrChange>
                </w:rPr>
                <w:instrText xml:space="preserve"> HYPERLINK "https://www.rstudio.com/wp-content/uploads/2015/02/data-wrangling-cheatsheet.pdf" </w:instrText>
              </w:r>
              <w:r w:rsidRPr="001A0055">
                <w:rPr>
                  <w:rFonts w:asciiTheme="majorHAnsi" w:hAnsiTheme="majorHAnsi" w:cs="Arial"/>
                  <w:rPrChange w:id="64" w:author="Peter Euclide" w:date="2018-07-06T07:26:00Z">
                    <w:rPr/>
                  </w:rPrChange>
                </w:rPr>
                <w:fldChar w:fldCharType="separate"/>
              </w:r>
              <w:r w:rsidRPr="001A0055">
                <w:rPr>
                  <w:rStyle w:val="Hyperlink"/>
                  <w:rFonts w:asciiTheme="majorHAnsi" w:hAnsiTheme="majorHAnsi" w:cs="Arial"/>
                  <w:rPrChange w:id="65" w:author="Peter Euclide" w:date="2018-07-06T07:26:00Z">
                    <w:rPr>
                      <w:rFonts w:asciiTheme="majorHAnsi" w:hAnsiTheme="majorHAnsi" w:cs="Arial"/>
                    </w:rPr>
                  </w:rPrChange>
                </w:rPr>
                <w:t>Data wrangling</w:t>
              </w:r>
              <w:r w:rsidRPr="001A0055">
                <w:rPr>
                  <w:rFonts w:asciiTheme="majorHAnsi" w:hAnsiTheme="majorHAnsi" w:cs="Arial"/>
                  <w:rPrChange w:id="66" w:author="Peter Euclide" w:date="2018-07-06T07:26:00Z">
                    <w:rPr/>
                  </w:rPrChange>
                </w:rPr>
                <w:fldChar w:fldCharType="end"/>
              </w:r>
            </w:ins>
          </w:p>
        </w:tc>
      </w:tr>
      <w:tr w:rsidR="00A635BB" w14:paraId="09E50222" w14:textId="77777777">
        <w:trPr>
          <w:trHeight w:val="283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4A23DDE4" w14:textId="3A8D8576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Textbook needs (title):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5D0452B0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None</w:t>
            </w:r>
          </w:p>
        </w:tc>
      </w:tr>
      <w:tr w:rsidR="00A635BB" w14:paraId="1B0FE207" w14:textId="77777777">
        <w:trPr>
          <w:trHeight w:val="283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318F7DD0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Software needs:</w:t>
            </w:r>
          </w:p>
        </w:tc>
        <w:tc>
          <w:tcPr>
            <w:tcW w:w="7823" w:type="dxa"/>
            <w:shd w:val="clear" w:color="auto" w:fill="auto"/>
            <w:tcMar>
              <w:left w:w="108" w:type="dxa"/>
            </w:tcMar>
          </w:tcPr>
          <w:p w14:paraId="0812DAE0" w14:textId="77777777" w:rsidR="00A635BB" w:rsidRDefault="00733B4B">
            <w:pPr>
              <w:spacing w:after="0" w:line="240" w:lineRule="auto"/>
              <w:rPr>
                <w:ins w:id="67" w:author="Peter Euclide" w:date="2018-07-06T07:25:00Z"/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 xml:space="preserve">R and </w:t>
            </w:r>
            <w:proofErr w:type="spellStart"/>
            <w:r>
              <w:rPr>
                <w:rFonts w:ascii="Calibri Light" w:hAnsi="Calibri Light" w:cs="Arial"/>
              </w:rPr>
              <w:t>Rstudio</w:t>
            </w:r>
            <w:proofErr w:type="spellEnd"/>
            <w:r>
              <w:rPr>
                <w:rFonts w:ascii="Calibri Light" w:hAnsi="Calibri Light" w:cs="Arial"/>
              </w:rPr>
              <w:t xml:space="preserve"> installation on computers</w:t>
            </w:r>
          </w:p>
          <w:p w14:paraId="4F0E1A9A" w14:textId="77777777" w:rsidR="001A0055" w:rsidRDefault="001A0055">
            <w:pPr>
              <w:spacing w:after="0" w:line="240" w:lineRule="auto"/>
              <w:rPr>
                <w:ins w:id="68" w:author="Peter Euclide" w:date="2018-07-06T07:25:00Z"/>
                <w:rFonts w:ascii="Calibri Light" w:hAnsi="Calibri Light" w:cs="Arial"/>
              </w:rPr>
            </w:pPr>
            <w:ins w:id="69" w:author="Peter Euclide" w:date="2018-07-06T07:25:00Z">
              <w:r>
                <w:rPr>
                  <w:rFonts w:ascii="Calibri Light" w:hAnsi="Calibri Light" w:cs="Arial"/>
                </w:rPr>
                <w:t>Required R packages:</w:t>
              </w:r>
            </w:ins>
          </w:p>
          <w:p w14:paraId="3AECD26B" w14:textId="678AC868" w:rsidR="001A0055" w:rsidRDefault="00040714" w:rsidP="001A00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ns w:id="70" w:author="Peter Euclide" w:date="2018-07-06T07:26:00Z"/>
                <w:rFonts w:ascii="Calibri Light" w:hAnsi="Calibri Light" w:cs="Arial"/>
              </w:rPr>
              <w:pPrChange w:id="71" w:author="Peter Euclide" w:date="2018-07-06T07:26:00Z">
                <w:pPr>
                  <w:spacing w:after="0" w:line="240" w:lineRule="auto"/>
                </w:pPr>
              </w:pPrChange>
            </w:pPr>
            <w:ins w:id="72" w:author="Peter Euclide" w:date="2018-07-06T07:25:00Z">
              <w:r w:rsidRPr="001A43E2">
                <w:rPr>
                  <w:rFonts w:ascii="Calibri Light" w:hAnsi="Calibri Light" w:cs="Arial"/>
                </w:rPr>
                <w:t>g</w:t>
              </w:r>
              <w:r w:rsidR="001A0055" w:rsidRPr="001A0055">
                <w:rPr>
                  <w:rFonts w:ascii="Calibri Light" w:hAnsi="Calibri Light" w:cs="Arial"/>
                  <w:rPrChange w:id="73" w:author="Peter Euclide" w:date="2018-07-06T07:26:00Z">
                    <w:rPr/>
                  </w:rPrChange>
                </w:rPr>
                <w:t>gplot2</w:t>
              </w:r>
            </w:ins>
          </w:p>
          <w:p w14:paraId="5CAAC694" w14:textId="1E9106C4" w:rsidR="001A0055" w:rsidRPr="001A0055" w:rsidRDefault="001A0055" w:rsidP="001A00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ns w:id="74" w:author="Peter Euclide" w:date="2018-07-06T07:25:00Z"/>
                <w:rFonts w:ascii="Calibri Light" w:hAnsi="Calibri Light" w:cs="Arial"/>
                <w:rPrChange w:id="75" w:author="Peter Euclide" w:date="2018-07-06T07:26:00Z">
                  <w:rPr>
                    <w:ins w:id="76" w:author="Peter Euclide" w:date="2018-07-06T07:25:00Z"/>
                  </w:rPr>
                </w:rPrChange>
              </w:rPr>
              <w:pPrChange w:id="77" w:author="Peter Euclide" w:date="2018-07-06T07:26:00Z">
                <w:pPr>
                  <w:spacing w:after="0" w:line="240" w:lineRule="auto"/>
                </w:pPr>
              </w:pPrChange>
            </w:pPr>
            <w:proofErr w:type="spellStart"/>
            <w:ins w:id="78" w:author="Peter Euclide" w:date="2018-07-06T07:26:00Z">
              <w:r>
                <w:rPr>
                  <w:rFonts w:ascii="Calibri Light" w:hAnsi="Calibri Light" w:cs="Arial"/>
                </w:rPr>
                <w:t>gpubr</w:t>
              </w:r>
            </w:ins>
            <w:proofErr w:type="spellEnd"/>
          </w:p>
          <w:p w14:paraId="2A5128BE" w14:textId="7008A4D4" w:rsidR="001A0055" w:rsidRPr="001A0055" w:rsidRDefault="001A0055" w:rsidP="001A00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ns w:id="79" w:author="Peter Euclide" w:date="2018-07-06T07:25:00Z"/>
                <w:rFonts w:ascii="Calibri Light" w:hAnsi="Calibri Light" w:cs="Arial"/>
                <w:rPrChange w:id="80" w:author="Peter Euclide" w:date="2018-07-06T07:26:00Z">
                  <w:rPr>
                    <w:ins w:id="81" w:author="Peter Euclide" w:date="2018-07-06T07:25:00Z"/>
                  </w:rPr>
                </w:rPrChange>
              </w:rPr>
              <w:pPrChange w:id="82" w:author="Peter Euclide" w:date="2018-07-06T07:26:00Z">
                <w:pPr>
                  <w:spacing w:after="0" w:line="240" w:lineRule="auto"/>
                </w:pPr>
              </w:pPrChange>
            </w:pPr>
            <w:proofErr w:type="spellStart"/>
            <w:ins w:id="83" w:author="Peter Euclide" w:date="2018-07-06T07:25:00Z">
              <w:r w:rsidRPr="001A0055">
                <w:rPr>
                  <w:rFonts w:ascii="Calibri Light" w:hAnsi="Calibri Light" w:cs="Arial"/>
                  <w:rPrChange w:id="84" w:author="Peter Euclide" w:date="2018-07-06T07:26:00Z">
                    <w:rPr/>
                  </w:rPrChange>
                </w:rPr>
                <w:t>Rmarkdown</w:t>
              </w:r>
              <w:proofErr w:type="spellEnd"/>
            </w:ins>
          </w:p>
          <w:p w14:paraId="16A83EFF" w14:textId="47FD951D" w:rsidR="001A0055" w:rsidRPr="001A0055" w:rsidRDefault="00040714" w:rsidP="001A00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ns w:id="85" w:author="Peter Euclide" w:date="2018-07-06T07:26:00Z"/>
                <w:rFonts w:ascii="Calibri Light" w:hAnsi="Calibri Light" w:cs="Arial"/>
                <w:rPrChange w:id="86" w:author="Peter Euclide" w:date="2018-07-06T07:26:00Z">
                  <w:rPr>
                    <w:ins w:id="87" w:author="Peter Euclide" w:date="2018-07-06T07:26:00Z"/>
                  </w:rPr>
                </w:rPrChange>
              </w:rPr>
              <w:pPrChange w:id="88" w:author="Peter Euclide" w:date="2018-07-06T07:26:00Z">
                <w:pPr>
                  <w:spacing w:after="0" w:line="240" w:lineRule="auto"/>
                </w:pPr>
              </w:pPrChange>
            </w:pPr>
            <w:proofErr w:type="spellStart"/>
            <w:ins w:id="89" w:author="Peter Euclide" w:date="2018-07-06T07:26:00Z">
              <w:r w:rsidRPr="00040714">
                <w:rPr>
                  <w:rFonts w:ascii="Calibri Light" w:hAnsi="Calibri Light" w:cs="Arial"/>
                </w:rPr>
                <w:t>t</w:t>
              </w:r>
              <w:r w:rsidR="001A0055" w:rsidRPr="001A0055">
                <w:rPr>
                  <w:rFonts w:ascii="Calibri Light" w:hAnsi="Calibri Light" w:cs="Arial"/>
                  <w:rPrChange w:id="90" w:author="Peter Euclide" w:date="2018-07-06T07:26:00Z">
                    <w:rPr/>
                  </w:rPrChange>
                </w:rPr>
                <w:t>idyr</w:t>
              </w:r>
              <w:proofErr w:type="spellEnd"/>
            </w:ins>
          </w:p>
          <w:p w14:paraId="68DA5586" w14:textId="68038FC6" w:rsidR="001A0055" w:rsidRPr="001A0055" w:rsidRDefault="00040714" w:rsidP="001A00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Light" w:hAnsi="Calibri Light" w:cs="Arial"/>
                <w:rPrChange w:id="91" w:author="Peter Euclide" w:date="2018-07-06T07:26:00Z">
                  <w:rPr/>
                </w:rPrChange>
              </w:rPr>
              <w:pPrChange w:id="92" w:author="Peter Euclide" w:date="2018-07-06T07:26:00Z">
                <w:pPr>
                  <w:spacing w:after="0" w:line="240" w:lineRule="auto"/>
                </w:pPr>
              </w:pPrChange>
            </w:pPr>
            <w:proofErr w:type="spellStart"/>
            <w:ins w:id="93" w:author="Peter Euclide" w:date="2018-07-06T07:26:00Z">
              <w:r w:rsidRPr="00040714">
                <w:rPr>
                  <w:rFonts w:ascii="Calibri Light" w:hAnsi="Calibri Light" w:cs="Arial"/>
                </w:rPr>
                <w:t>d</w:t>
              </w:r>
              <w:r w:rsidR="001A0055" w:rsidRPr="001A0055">
                <w:rPr>
                  <w:rFonts w:ascii="Calibri Light" w:hAnsi="Calibri Light" w:cs="Arial"/>
                  <w:rPrChange w:id="94" w:author="Peter Euclide" w:date="2018-07-06T07:26:00Z">
                    <w:rPr/>
                  </w:rPrChange>
                </w:rPr>
                <w:t>dply</w:t>
              </w:r>
            </w:ins>
            <w:proofErr w:type="spellEnd"/>
          </w:p>
        </w:tc>
      </w:tr>
      <w:tr w:rsidR="00A635BB" w14:paraId="2CDC9348" w14:textId="77777777">
        <w:trPr>
          <w:trHeight w:val="550"/>
        </w:trPr>
        <w:tc>
          <w:tcPr>
            <w:tcW w:w="10787" w:type="dxa"/>
            <w:gridSpan w:val="2"/>
            <w:shd w:val="clear" w:color="auto" w:fill="auto"/>
            <w:tcMar>
              <w:left w:w="108" w:type="dxa"/>
            </w:tcMar>
          </w:tcPr>
          <w:p w14:paraId="4B5EF30B" w14:textId="7C8E7C6C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*Where can we </w:t>
            </w:r>
            <w:proofErr w:type="gramStart"/>
            <w:r>
              <w:rPr>
                <w:rFonts w:asciiTheme="majorHAnsi" w:hAnsiTheme="majorHAnsi" w:cs="Arial"/>
              </w:rPr>
              <w:t>obtain</w:t>
            </w:r>
            <w:proofErr w:type="gramEnd"/>
            <w:r>
              <w:rPr>
                <w:rFonts w:asciiTheme="majorHAnsi" w:hAnsiTheme="majorHAnsi" w:cs="Arial"/>
              </w:rPr>
              <w:t xml:space="preserve"> the supplies needed, i.e. personal equipment, stockroom, or purchase</w:t>
            </w:r>
          </w:p>
          <w:p w14:paraId="149ED84C" w14:textId="77777777" w:rsidR="00A635BB" w:rsidRDefault="00733B4B">
            <w:pPr>
              <w:spacing w:after="0" w:line="240" w:lineRule="auto"/>
            </w:pPr>
            <w:r>
              <w:rPr>
                <w:rFonts w:asciiTheme="majorHAnsi" w:hAnsiTheme="majorHAnsi" w:cs="Arial"/>
              </w:rPr>
              <w:t>**Will you need a fleet vehicle rental or expecting travel reimbursement? Mileage?</w:t>
            </w:r>
          </w:p>
        </w:tc>
      </w:tr>
    </w:tbl>
    <w:p w14:paraId="250B096C" w14:textId="77777777" w:rsidR="00A635BB" w:rsidRDefault="00A635BB">
      <w:pPr>
        <w:rPr>
          <w:rFonts w:asciiTheme="majorHAnsi" w:hAnsiTheme="majorHAnsi" w:cs="Arial"/>
        </w:rPr>
      </w:pPr>
    </w:p>
    <w:tbl>
      <w:tblPr>
        <w:tblStyle w:val="TableGrid"/>
        <w:tblW w:w="10743" w:type="dxa"/>
        <w:tblLook w:val="04A0" w:firstRow="1" w:lastRow="0" w:firstColumn="1" w:lastColumn="0" w:noHBand="0" w:noVBand="1"/>
      </w:tblPr>
      <w:tblGrid>
        <w:gridCol w:w="2965"/>
        <w:gridCol w:w="7778"/>
      </w:tblGrid>
      <w:tr w:rsidR="00A635BB" w14:paraId="3618C263" w14:textId="77777777">
        <w:trPr>
          <w:trHeight w:val="310"/>
        </w:trPr>
        <w:tc>
          <w:tcPr>
            <w:tcW w:w="10742" w:type="dxa"/>
            <w:gridSpan w:val="2"/>
            <w:shd w:val="clear" w:color="auto" w:fill="D0CECE" w:themeFill="background2" w:themeFillShade="E6"/>
            <w:tcMar>
              <w:left w:w="108" w:type="dxa"/>
            </w:tcMar>
          </w:tcPr>
          <w:p w14:paraId="33754D07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Workshop Content</w:t>
            </w:r>
          </w:p>
        </w:tc>
      </w:tr>
      <w:tr w:rsidR="00A635BB" w14:paraId="0C96EA32" w14:textId="77777777">
        <w:trPr>
          <w:trHeight w:val="293"/>
        </w:trPr>
        <w:tc>
          <w:tcPr>
            <w:tcW w:w="2965" w:type="dxa"/>
            <w:shd w:val="clear" w:color="auto" w:fill="auto"/>
            <w:tcMar>
              <w:left w:w="108" w:type="dxa"/>
            </w:tcMar>
          </w:tcPr>
          <w:p w14:paraId="6EE61652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Pre-requisites:</w:t>
            </w:r>
          </w:p>
        </w:tc>
        <w:tc>
          <w:tcPr>
            <w:tcW w:w="7777" w:type="dxa"/>
            <w:shd w:val="clear" w:color="auto" w:fill="auto"/>
            <w:tcMar>
              <w:left w:w="108" w:type="dxa"/>
            </w:tcMar>
          </w:tcPr>
          <w:p w14:paraId="0BF33723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They must have a basic understanding of R (i.e. know how to read in data and working knowledge of base plotting commands)</w:t>
            </w:r>
          </w:p>
        </w:tc>
      </w:tr>
      <w:tr w:rsidR="00A635BB" w14:paraId="45E49D72" w14:textId="77777777">
        <w:trPr>
          <w:trHeight w:val="310"/>
        </w:trPr>
        <w:tc>
          <w:tcPr>
            <w:tcW w:w="2965" w:type="dxa"/>
            <w:shd w:val="clear" w:color="auto" w:fill="auto"/>
            <w:tcMar>
              <w:left w:w="108" w:type="dxa"/>
            </w:tcMar>
          </w:tcPr>
          <w:p w14:paraId="14A347A6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Learning objectives:</w:t>
            </w:r>
          </w:p>
        </w:tc>
        <w:tc>
          <w:tcPr>
            <w:tcW w:w="7777" w:type="dxa"/>
            <w:shd w:val="clear" w:color="auto" w:fill="auto"/>
            <w:tcMar>
              <w:left w:w="108" w:type="dxa"/>
            </w:tcMar>
          </w:tcPr>
          <w:p w14:paraId="6ED2C5A7" w14:textId="0AA6D489" w:rsidR="00A635BB" w:rsidRPr="00FB2A56" w:rsidRDefault="00811DEB">
            <w:pPr>
              <w:spacing w:after="0" w:line="240" w:lineRule="auto"/>
              <w:rPr>
                <w:ins w:id="95" w:author="Peter Euclide" w:date="2018-07-06T06:41:00Z"/>
                <w:rFonts w:ascii="Calibri Light" w:hAnsi="Calibri Light" w:cs="Arial"/>
                <w:b/>
                <w:rPrChange w:id="96" w:author="Peter Euclide" w:date="2018-07-06T07:15:00Z">
                  <w:rPr>
                    <w:ins w:id="97" w:author="Peter Euclide" w:date="2018-07-06T06:41:00Z"/>
                    <w:rFonts w:ascii="Calibri Light" w:hAnsi="Calibri Light" w:cs="Arial"/>
                  </w:rPr>
                </w:rPrChange>
              </w:rPr>
            </w:pPr>
            <w:proofErr w:type="gramStart"/>
            <w:ins w:id="98" w:author="Peter Euclide" w:date="2018-07-06T07:10:00Z">
              <w:r w:rsidRPr="00FB2A56">
                <w:rPr>
                  <w:rFonts w:ascii="Calibri Light" w:hAnsi="Calibri Light" w:cs="Arial"/>
                  <w:b/>
                  <w:rPrChange w:id="99" w:author="Peter Euclide" w:date="2018-07-06T07:15:00Z">
                    <w:rPr>
                      <w:rFonts w:ascii="Calibri Light" w:hAnsi="Calibri Light" w:cs="Arial"/>
                    </w:rPr>
                  </w:rPrChange>
                </w:rPr>
                <w:t>At the conclusion of</w:t>
              </w:r>
              <w:proofErr w:type="gramEnd"/>
              <w:r w:rsidRPr="00FB2A56">
                <w:rPr>
                  <w:rFonts w:ascii="Calibri Light" w:hAnsi="Calibri Light" w:cs="Arial"/>
                  <w:b/>
                  <w:rPrChange w:id="100" w:author="Peter Euclide" w:date="2018-07-06T07:15:00Z">
                    <w:rPr>
                      <w:rFonts w:ascii="Calibri Light" w:hAnsi="Calibri Light" w:cs="Arial"/>
                    </w:rPr>
                  </w:rPrChange>
                </w:rPr>
                <w:t xml:space="preserve"> this workshop, participants will be able to: </w:t>
              </w:r>
            </w:ins>
            <w:del w:id="101" w:author="Peter Euclide" w:date="2018-07-06T07:10:00Z">
              <w:r w:rsidR="00733B4B" w:rsidRPr="00FB2A56" w:rsidDel="00811DEB">
                <w:rPr>
                  <w:rFonts w:ascii="Calibri Light" w:hAnsi="Calibri Light" w:cs="Arial"/>
                  <w:b/>
                  <w:rPrChange w:id="102" w:author="Peter Euclide" w:date="2018-07-06T07:15:00Z">
                    <w:rPr>
                      <w:rFonts w:ascii="Calibri Light" w:hAnsi="Calibri Light" w:cs="Arial"/>
                    </w:rPr>
                  </w:rPrChange>
                </w:rPr>
                <w:delText>Be able to plot data with ggplot2 and generate documents with Rmarkdown</w:delText>
              </w:r>
            </w:del>
          </w:p>
          <w:p w14:paraId="16D187B3" w14:textId="77777777" w:rsidR="00811DEB" w:rsidRDefault="00811DEB">
            <w:pPr>
              <w:spacing w:after="0" w:line="240" w:lineRule="auto"/>
              <w:rPr>
                <w:ins w:id="103" w:author="Peter Euclide" w:date="2018-07-06T06:41:00Z"/>
                <w:rFonts w:ascii="Calibri Light" w:hAnsi="Calibri Light" w:cs="Arial"/>
              </w:rPr>
            </w:pPr>
          </w:p>
          <w:p w14:paraId="332421F9" w14:textId="7F4F8BCE" w:rsidR="001A2F84" w:rsidRPr="00FB2A56" w:rsidRDefault="00811DEB" w:rsidP="00FB2A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ins w:id="104" w:author="Peter Euclide" w:date="2018-07-06T06:43:00Z"/>
                <w:rFonts w:ascii="Calibri Light" w:hAnsi="Calibri Light" w:cs="Arial"/>
                <w:rPrChange w:id="105" w:author="Peter Euclide" w:date="2018-07-06T07:18:00Z">
                  <w:rPr>
                    <w:ins w:id="106" w:author="Peter Euclide" w:date="2018-07-06T06:43:00Z"/>
                  </w:rPr>
                </w:rPrChange>
              </w:rPr>
              <w:pPrChange w:id="107" w:author="Peter Euclide" w:date="2018-07-06T07:18:00Z">
                <w:pPr>
                  <w:spacing w:after="0" w:line="240" w:lineRule="auto"/>
                </w:pPr>
              </w:pPrChange>
            </w:pPr>
            <w:ins w:id="108" w:author="Peter Euclide" w:date="2018-07-06T07:10:00Z">
              <w:r w:rsidRPr="00FB2A56">
                <w:rPr>
                  <w:rFonts w:ascii="Calibri Light" w:hAnsi="Calibri Light" w:cs="Arial"/>
                  <w:rPrChange w:id="109" w:author="Peter Euclide" w:date="2018-07-06T07:18:00Z">
                    <w:rPr/>
                  </w:rPrChange>
                </w:rPr>
                <w:t xml:space="preserve">Create </w:t>
              </w:r>
            </w:ins>
            <w:ins w:id="110" w:author="Peter Euclide" w:date="2018-07-06T06:43:00Z">
              <w:r w:rsidR="005B379F" w:rsidRPr="00FB2A56">
                <w:rPr>
                  <w:rFonts w:ascii="Calibri Light" w:hAnsi="Calibri Light" w:cs="Arial"/>
                  <w:rPrChange w:id="111" w:author="Peter Euclide" w:date="2018-07-06T07:18:00Z">
                    <w:rPr/>
                  </w:rPrChange>
                </w:rPr>
                <w:t xml:space="preserve">a personalized </w:t>
              </w:r>
              <w:proofErr w:type="spellStart"/>
              <w:r w:rsidR="005B379F" w:rsidRPr="00FB2A56">
                <w:rPr>
                  <w:rFonts w:ascii="Calibri Light" w:hAnsi="Calibri Light" w:cs="Arial"/>
                  <w:rPrChange w:id="112" w:author="Peter Euclide" w:date="2018-07-06T07:18:00Z">
                    <w:rPr/>
                  </w:rPrChange>
                </w:rPr>
                <w:t>RMarkdown</w:t>
              </w:r>
              <w:proofErr w:type="spellEnd"/>
              <w:r w:rsidR="005B379F" w:rsidRPr="00FB2A56">
                <w:rPr>
                  <w:rFonts w:ascii="Calibri Light" w:hAnsi="Calibri Light" w:cs="Arial"/>
                  <w:rPrChange w:id="113" w:author="Peter Euclide" w:date="2018-07-06T07:18:00Z">
                    <w:rPr/>
                  </w:rPrChange>
                </w:rPr>
                <w:t xml:space="preserve"> script of ggplot2 graph templates</w:t>
              </w:r>
            </w:ins>
          </w:p>
          <w:p w14:paraId="736F090B" w14:textId="77777777" w:rsidR="005B379F" w:rsidRDefault="005B379F">
            <w:pPr>
              <w:spacing w:after="0" w:line="240" w:lineRule="auto"/>
              <w:rPr>
                <w:ins w:id="114" w:author="Peter Euclide" w:date="2018-07-06T06:44:00Z"/>
                <w:rFonts w:ascii="Calibri Light" w:hAnsi="Calibri Light" w:cs="Arial"/>
              </w:rPr>
            </w:pPr>
          </w:p>
          <w:p w14:paraId="10537A41" w14:textId="103CBF19" w:rsidR="005B379F" w:rsidRPr="00FB2A56" w:rsidRDefault="00811DEB" w:rsidP="00FB2A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ins w:id="115" w:author="Peter Euclide" w:date="2018-07-06T06:45:00Z"/>
                <w:rFonts w:ascii="Calibri Light" w:hAnsi="Calibri Light" w:cs="Arial"/>
                <w:rPrChange w:id="116" w:author="Peter Euclide" w:date="2018-07-06T07:18:00Z">
                  <w:rPr>
                    <w:ins w:id="117" w:author="Peter Euclide" w:date="2018-07-06T06:45:00Z"/>
                  </w:rPr>
                </w:rPrChange>
              </w:rPr>
              <w:pPrChange w:id="118" w:author="Peter Euclide" w:date="2018-07-06T07:18:00Z">
                <w:pPr>
                  <w:spacing w:after="0" w:line="240" w:lineRule="auto"/>
                </w:pPr>
              </w:pPrChange>
            </w:pPr>
            <w:ins w:id="119" w:author="Peter Euclide" w:date="2018-07-06T07:10:00Z">
              <w:r w:rsidRPr="00FB2A56">
                <w:rPr>
                  <w:rFonts w:ascii="Calibri Light" w:hAnsi="Calibri Light" w:cs="Arial"/>
                  <w:rPrChange w:id="120" w:author="Peter Euclide" w:date="2018-07-06T07:18:00Z">
                    <w:rPr/>
                  </w:rPrChange>
                </w:rPr>
                <w:t>Feel comfortable constructing publication quality plots</w:t>
              </w:r>
            </w:ins>
            <w:ins w:id="121" w:author="Peter Euclide" w:date="2018-07-06T06:45:00Z">
              <w:r w:rsidR="00B11E00" w:rsidRPr="00FB2A56">
                <w:rPr>
                  <w:rFonts w:ascii="Calibri Light" w:hAnsi="Calibri Light" w:cs="Arial"/>
                  <w:rPrChange w:id="122" w:author="Peter Euclide" w:date="2018-07-06T07:18:00Z">
                    <w:rPr/>
                  </w:rPrChange>
                </w:rPr>
                <w:t xml:space="preserve"> </w:t>
              </w:r>
            </w:ins>
            <w:ins w:id="123" w:author="Peter Euclide" w:date="2018-07-06T06:48:00Z">
              <w:r w:rsidR="00B11E00" w:rsidRPr="00FB2A56">
                <w:rPr>
                  <w:rFonts w:ascii="Calibri Light" w:hAnsi="Calibri Light" w:cs="Arial"/>
                  <w:rPrChange w:id="124" w:author="Peter Euclide" w:date="2018-07-06T07:18:00Z">
                    <w:rPr/>
                  </w:rPrChange>
                </w:rPr>
                <w:t>using ggplot2</w:t>
              </w:r>
            </w:ins>
          </w:p>
          <w:p w14:paraId="4E0FEE8F" w14:textId="77777777" w:rsidR="00B11E00" w:rsidRDefault="00B11E00">
            <w:pPr>
              <w:spacing w:after="0" w:line="240" w:lineRule="auto"/>
              <w:rPr>
                <w:ins w:id="125" w:author="Peter Euclide" w:date="2018-07-06T06:45:00Z"/>
                <w:rFonts w:ascii="Calibri Light" w:hAnsi="Calibri Light" w:cs="Arial"/>
              </w:rPr>
            </w:pPr>
          </w:p>
          <w:p w14:paraId="35FA8281" w14:textId="77777777" w:rsidR="00811DEB" w:rsidRPr="00FB2A56" w:rsidRDefault="00811DEB" w:rsidP="00FB2A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ins w:id="126" w:author="Peter Euclide" w:date="2018-07-06T07:11:00Z"/>
                <w:rFonts w:ascii="Calibri Light" w:hAnsi="Calibri Light" w:cs="Arial"/>
                <w:rPrChange w:id="127" w:author="Peter Euclide" w:date="2018-07-06T07:18:00Z">
                  <w:rPr>
                    <w:ins w:id="128" w:author="Peter Euclide" w:date="2018-07-06T07:11:00Z"/>
                  </w:rPr>
                </w:rPrChange>
              </w:rPr>
              <w:pPrChange w:id="129" w:author="Peter Euclide" w:date="2018-07-06T07:18:00Z">
                <w:pPr>
                  <w:spacing w:after="0" w:line="240" w:lineRule="auto"/>
                </w:pPr>
              </w:pPrChange>
            </w:pPr>
            <w:ins w:id="130" w:author="Peter Euclide" w:date="2018-07-06T07:11:00Z">
              <w:r w:rsidRPr="00FB2A56">
                <w:rPr>
                  <w:rFonts w:ascii="Calibri Light" w:hAnsi="Calibri Light" w:cs="Arial"/>
                  <w:rPrChange w:id="131" w:author="Peter Euclide" w:date="2018-07-06T07:18:00Z">
                    <w:rPr/>
                  </w:rPrChange>
                </w:rPr>
                <w:t>M</w:t>
              </w:r>
            </w:ins>
            <w:ins w:id="132" w:author="Peter Euclide" w:date="2018-07-06T06:45:00Z">
              <w:r w:rsidR="00B11E00" w:rsidRPr="00FB2A56">
                <w:rPr>
                  <w:rFonts w:ascii="Calibri Light" w:hAnsi="Calibri Light" w:cs="Arial"/>
                  <w:rPrChange w:id="133" w:author="Peter Euclide" w:date="2018-07-06T07:18:00Z">
                    <w:rPr/>
                  </w:rPrChange>
                </w:rPr>
                <w:t xml:space="preserve">anipulate large datasets using </w:t>
              </w:r>
              <w:proofErr w:type="spellStart"/>
              <w:r w:rsidR="00B11E00" w:rsidRPr="00FB2A56">
                <w:rPr>
                  <w:rFonts w:ascii="Calibri Light" w:hAnsi="Calibri Light" w:cs="Arial"/>
                  <w:rPrChange w:id="134" w:author="Peter Euclide" w:date="2018-07-06T07:18:00Z">
                    <w:rPr/>
                  </w:rPrChange>
                </w:rPr>
                <w:t>tidyr</w:t>
              </w:r>
            </w:ins>
            <w:proofErr w:type="spellEnd"/>
            <w:ins w:id="135" w:author="Peter Euclide" w:date="2018-07-06T06:47:00Z">
              <w:r w:rsidR="00B11E00" w:rsidRPr="00FB2A56">
                <w:rPr>
                  <w:rFonts w:ascii="Calibri Light" w:hAnsi="Calibri Light" w:cs="Arial"/>
                  <w:rPrChange w:id="136" w:author="Peter Euclide" w:date="2018-07-06T07:18:00Z">
                    <w:rPr/>
                  </w:rPrChange>
                </w:rPr>
                <w:t xml:space="preserve"> </w:t>
              </w:r>
            </w:ins>
          </w:p>
          <w:p w14:paraId="0D50FED6" w14:textId="77777777" w:rsidR="00811DEB" w:rsidRDefault="00811DEB">
            <w:pPr>
              <w:spacing w:after="0" w:line="240" w:lineRule="auto"/>
              <w:rPr>
                <w:ins w:id="137" w:author="Peter Euclide" w:date="2018-07-06T07:11:00Z"/>
                <w:rFonts w:ascii="Calibri Light" w:hAnsi="Calibri Light" w:cs="Arial"/>
              </w:rPr>
            </w:pPr>
          </w:p>
          <w:p w14:paraId="059BFE1E" w14:textId="2F33374A" w:rsidR="00B11E00" w:rsidRPr="00FB2A56" w:rsidRDefault="001A43E2" w:rsidP="00FB2A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ins w:id="138" w:author="Peter Euclide" w:date="2018-07-06T06:47:00Z"/>
                <w:rFonts w:ascii="Calibri Light" w:hAnsi="Calibri Light" w:cs="Arial"/>
                <w:rPrChange w:id="139" w:author="Peter Euclide" w:date="2018-07-06T07:18:00Z">
                  <w:rPr>
                    <w:ins w:id="140" w:author="Peter Euclide" w:date="2018-07-06T06:47:00Z"/>
                  </w:rPr>
                </w:rPrChange>
              </w:rPr>
              <w:pPrChange w:id="141" w:author="Peter Euclide" w:date="2018-07-06T07:18:00Z">
                <w:pPr>
                  <w:spacing w:after="0" w:line="240" w:lineRule="auto"/>
                </w:pPr>
              </w:pPrChange>
            </w:pPr>
            <w:ins w:id="142" w:author="Peter Euclide" w:date="2018-07-06T06:47:00Z">
              <w:r w:rsidRPr="001A43E2">
                <w:rPr>
                  <w:rFonts w:ascii="Calibri Light" w:hAnsi="Calibri Light" w:cs="Arial"/>
                </w:rPr>
                <w:t>S</w:t>
              </w:r>
              <w:r w:rsidR="00B11E00" w:rsidRPr="00FB2A56">
                <w:rPr>
                  <w:rFonts w:ascii="Calibri Light" w:hAnsi="Calibri Light" w:cs="Arial"/>
                  <w:rPrChange w:id="143" w:author="Peter Euclide" w:date="2018-07-06T07:18:00Z">
                    <w:rPr/>
                  </w:rPrChange>
                </w:rPr>
                <w:t>ummarize dat</w:t>
              </w:r>
            </w:ins>
            <w:ins w:id="144" w:author="Peter Euclide" w:date="2018-07-06T07:08:00Z">
              <w:r w:rsidR="00AA6F43" w:rsidRPr="00FB2A56">
                <w:rPr>
                  <w:rFonts w:ascii="Calibri Light" w:hAnsi="Calibri Light" w:cs="Arial"/>
                  <w:rPrChange w:id="145" w:author="Peter Euclide" w:date="2018-07-06T07:18:00Z">
                    <w:rPr/>
                  </w:rPrChange>
                </w:rPr>
                <w:t>a</w:t>
              </w:r>
            </w:ins>
            <w:ins w:id="146" w:author="Peter Euclide" w:date="2018-07-06T06:47:00Z">
              <w:r w:rsidR="00B11E00" w:rsidRPr="00FB2A56">
                <w:rPr>
                  <w:rFonts w:ascii="Calibri Light" w:hAnsi="Calibri Light" w:cs="Arial"/>
                  <w:rPrChange w:id="147" w:author="Peter Euclide" w:date="2018-07-06T07:18:00Z">
                    <w:rPr/>
                  </w:rPrChange>
                </w:rPr>
                <w:t xml:space="preserve"> using </w:t>
              </w:r>
              <w:proofErr w:type="spellStart"/>
              <w:r w:rsidR="00B11E00" w:rsidRPr="00FB2A56">
                <w:rPr>
                  <w:rFonts w:ascii="Calibri Light" w:hAnsi="Calibri Light" w:cs="Arial"/>
                  <w:rPrChange w:id="148" w:author="Peter Euclide" w:date="2018-07-06T07:18:00Z">
                    <w:rPr/>
                  </w:rPrChange>
                </w:rPr>
                <w:t>dplyr</w:t>
              </w:r>
              <w:proofErr w:type="spellEnd"/>
            </w:ins>
          </w:p>
          <w:p w14:paraId="7F22CAE3" w14:textId="77777777" w:rsidR="00B11E00" w:rsidRDefault="00B11E00">
            <w:pPr>
              <w:spacing w:after="0" w:line="240" w:lineRule="auto"/>
              <w:rPr>
                <w:ins w:id="149" w:author="Peter Euclide" w:date="2018-07-06T06:47:00Z"/>
                <w:rFonts w:ascii="Calibri Light" w:hAnsi="Calibri Light" w:cs="Arial"/>
              </w:rPr>
            </w:pPr>
          </w:p>
          <w:p w14:paraId="2F3AE0DC" w14:textId="77777777" w:rsidR="00811DEB" w:rsidRPr="00FB2A56" w:rsidRDefault="00811DEB" w:rsidP="00FB2A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ins w:id="150" w:author="Peter Euclide" w:date="2018-07-06T06:47:00Z"/>
                <w:rFonts w:ascii="Calibri Light" w:hAnsi="Calibri Light" w:cs="Arial"/>
                <w:rPrChange w:id="151" w:author="Peter Euclide" w:date="2018-07-06T07:18:00Z">
                  <w:rPr>
                    <w:ins w:id="152" w:author="Peter Euclide" w:date="2018-07-06T06:47:00Z"/>
                  </w:rPr>
                </w:rPrChange>
              </w:rPr>
              <w:pPrChange w:id="153" w:author="Peter Euclide" w:date="2018-07-06T07:18:00Z">
                <w:pPr>
                  <w:spacing w:after="0" w:line="240" w:lineRule="auto"/>
                </w:pPr>
              </w:pPrChange>
            </w:pPr>
            <w:ins w:id="154" w:author="Peter Euclide" w:date="2018-07-06T07:12:00Z">
              <w:r w:rsidRPr="00FB2A56">
                <w:rPr>
                  <w:rFonts w:ascii="Calibri Light" w:hAnsi="Calibri Light" w:cs="Arial"/>
                  <w:rPrChange w:id="155" w:author="Peter Euclide" w:date="2018-07-06T07:18:00Z">
                    <w:rPr/>
                  </w:rPrChange>
                </w:rPr>
                <w:t xml:space="preserve">Construct presentation quality reports using </w:t>
              </w:r>
              <w:proofErr w:type="spellStart"/>
              <w:r w:rsidRPr="00FB2A56">
                <w:rPr>
                  <w:rFonts w:ascii="Calibri Light" w:hAnsi="Calibri Light" w:cs="Arial"/>
                  <w:rPrChange w:id="156" w:author="Peter Euclide" w:date="2018-07-06T07:18:00Z">
                    <w:rPr/>
                  </w:rPrChange>
                </w:rPr>
                <w:t>RMarkdown</w:t>
              </w:r>
            </w:ins>
            <w:proofErr w:type="spellEnd"/>
          </w:p>
          <w:p w14:paraId="754C2D8D" w14:textId="77777777" w:rsidR="00811DEB" w:rsidRDefault="00811DEB">
            <w:pPr>
              <w:spacing w:after="0" w:line="240" w:lineRule="auto"/>
              <w:rPr>
                <w:ins w:id="157" w:author="Peter Euclide" w:date="2018-07-06T07:12:00Z"/>
                <w:rFonts w:ascii="Calibri Light" w:hAnsi="Calibri Light" w:cs="Arial"/>
              </w:rPr>
            </w:pPr>
          </w:p>
          <w:p w14:paraId="2B76B4C4" w14:textId="067C6F91" w:rsidR="00B11E00" w:rsidRDefault="00811DEB">
            <w:pPr>
              <w:spacing w:after="0" w:line="240" w:lineRule="auto"/>
              <w:rPr>
                <w:ins w:id="158" w:author="Peter Euclide" w:date="2018-07-06T07:13:00Z"/>
                <w:rFonts w:ascii="Calibri Light" w:hAnsi="Calibri Light" w:cs="Arial"/>
                <w:b/>
              </w:rPr>
            </w:pPr>
            <w:ins w:id="159" w:author="Peter Euclide" w:date="2018-07-06T07:12:00Z">
              <w:r w:rsidRPr="00811DEB">
                <w:rPr>
                  <w:rFonts w:ascii="Calibri Light" w:hAnsi="Calibri Light" w:cs="Arial"/>
                  <w:b/>
                  <w:rPrChange w:id="160" w:author="Peter Euclide" w:date="2018-07-06T07:13:00Z">
                    <w:rPr>
                      <w:rFonts w:ascii="Calibri Light" w:hAnsi="Calibri Light" w:cs="Arial"/>
                    </w:rPr>
                  </w:rPrChange>
                </w:rPr>
                <w:lastRenderedPageBreak/>
                <w:t>Optional objectives:</w:t>
              </w:r>
            </w:ins>
            <w:ins w:id="161" w:author="Peter Euclide" w:date="2018-07-06T06:47:00Z">
              <w:r w:rsidR="00B11E00" w:rsidRPr="00811DEB">
                <w:rPr>
                  <w:rFonts w:ascii="Calibri Light" w:hAnsi="Calibri Light" w:cs="Arial"/>
                  <w:b/>
                  <w:rPrChange w:id="162" w:author="Peter Euclide" w:date="2018-07-06T07:13:00Z">
                    <w:rPr>
                      <w:rFonts w:ascii="Calibri Light" w:hAnsi="Calibri Light" w:cs="Arial"/>
                    </w:rPr>
                  </w:rPrChange>
                </w:rPr>
                <w:t xml:space="preserve"> </w:t>
              </w:r>
            </w:ins>
          </w:p>
          <w:p w14:paraId="6ED0B78F" w14:textId="77777777" w:rsidR="00811DEB" w:rsidRDefault="00811DEB">
            <w:pPr>
              <w:spacing w:after="0" w:line="240" w:lineRule="auto"/>
              <w:rPr>
                <w:ins w:id="163" w:author="Peter Euclide" w:date="2018-07-06T07:13:00Z"/>
                <w:rFonts w:ascii="Calibri Light" w:hAnsi="Calibri Light" w:cs="Arial"/>
                <w:b/>
              </w:rPr>
            </w:pPr>
          </w:p>
          <w:p w14:paraId="782A1F25" w14:textId="3BBD0764" w:rsidR="00811DEB" w:rsidRPr="00FB2A56" w:rsidRDefault="00811DEB" w:rsidP="00FB2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ns w:id="164" w:author="Peter Euclide" w:date="2018-07-06T07:13:00Z"/>
                <w:rFonts w:ascii="Calibri Light" w:hAnsi="Calibri Light" w:cs="Arial"/>
                <w:rPrChange w:id="165" w:author="Peter Euclide" w:date="2018-07-06T07:18:00Z">
                  <w:rPr>
                    <w:ins w:id="166" w:author="Peter Euclide" w:date="2018-07-06T07:13:00Z"/>
                  </w:rPr>
                </w:rPrChange>
              </w:rPr>
              <w:pPrChange w:id="167" w:author="Peter Euclide" w:date="2018-07-06T07:18:00Z">
                <w:pPr>
                  <w:spacing w:after="0" w:line="240" w:lineRule="auto"/>
                </w:pPr>
              </w:pPrChange>
            </w:pPr>
            <w:ins w:id="168" w:author="Peter Euclide" w:date="2018-07-06T07:13:00Z">
              <w:r w:rsidRPr="00FB2A56">
                <w:rPr>
                  <w:rFonts w:ascii="Calibri Light" w:hAnsi="Calibri Light" w:cs="Arial"/>
                  <w:rPrChange w:id="169" w:author="Peter Euclide" w:date="2018-07-06T07:18:00Z">
                    <w:rPr/>
                  </w:rPrChange>
                </w:rPr>
                <w:t xml:space="preserve">Create </w:t>
              </w:r>
            </w:ins>
            <w:ins w:id="170" w:author="Peter Euclide" w:date="2018-07-06T07:15:00Z">
              <w:r w:rsidR="00FB2A56" w:rsidRPr="00FB2A56">
                <w:rPr>
                  <w:rFonts w:ascii="Calibri Light" w:hAnsi="Calibri Light" w:cs="Arial"/>
                  <w:rPrChange w:id="171" w:author="Peter Euclide" w:date="2018-07-06T07:18:00Z">
                    <w:rPr/>
                  </w:rPrChange>
                </w:rPr>
                <w:t xml:space="preserve">interactive </w:t>
              </w:r>
            </w:ins>
            <w:ins w:id="172" w:author="Peter Euclide" w:date="2018-07-06T07:13:00Z">
              <w:r w:rsidRPr="00FB2A56">
                <w:rPr>
                  <w:rFonts w:ascii="Calibri Light" w:hAnsi="Calibri Light" w:cs="Arial"/>
                  <w:rPrChange w:id="173" w:author="Peter Euclide" w:date="2018-07-06T07:18:00Z">
                    <w:rPr/>
                  </w:rPrChange>
                </w:rPr>
                <w:t>maps using Leaflet and</w:t>
              </w:r>
            </w:ins>
            <w:ins w:id="174" w:author="Peter Euclide" w:date="2018-07-06T07:15:00Z">
              <w:r w:rsidR="00FB2A56" w:rsidRPr="00FB2A56">
                <w:rPr>
                  <w:rFonts w:ascii="Calibri Light" w:hAnsi="Calibri Light" w:cs="Arial"/>
                  <w:rPrChange w:id="175" w:author="Peter Euclide" w:date="2018-07-06T07:18:00Z">
                    <w:rPr/>
                  </w:rPrChange>
                </w:rPr>
                <w:t xml:space="preserve"> static maps using</w:t>
              </w:r>
            </w:ins>
            <w:ins w:id="176" w:author="Peter Euclide" w:date="2018-07-06T07:13:00Z">
              <w:r w:rsidRPr="00FB2A56">
                <w:rPr>
                  <w:rFonts w:ascii="Calibri Light" w:hAnsi="Calibri Light" w:cs="Arial"/>
                  <w:rPrChange w:id="177" w:author="Peter Euclide" w:date="2018-07-06T07:18:00Z">
                    <w:rPr/>
                  </w:rPrChange>
                </w:rPr>
                <w:t xml:space="preserve"> </w:t>
              </w:r>
              <w:proofErr w:type="spellStart"/>
              <w:r w:rsidRPr="00FB2A56">
                <w:rPr>
                  <w:rFonts w:ascii="Calibri Light" w:hAnsi="Calibri Light" w:cs="Arial"/>
                  <w:rPrChange w:id="178" w:author="Peter Euclide" w:date="2018-07-06T07:18:00Z">
                    <w:rPr/>
                  </w:rPrChange>
                </w:rPr>
                <w:t>ggmap</w:t>
              </w:r>
              <w:proofErr w:type="spellEnd"/>
            </w:ins>
          </w:p>
          <w:p w14:paraId="13EE29C5" w14:textId="77777777" w:rsidR="00811DEB" w:rsidRDefault="00811DEB">
            <w:pPr>
              <w:spacing w:after="0" w:line="240" w:lineRule="auto"/>
              <w:rPr>
                <w:ins w:id="179" w:author="Peter Euclide" w:date="2018-07-06T07:13:00Z"/>
                <w:rFonts w:ascii="Calibri Light" w:hAnsi="Calibri Light" w:cs="Arial"/>
              </w:rPr>
            </w:pPr>
          </w:p>
          <w:p w14:paraId="5029B1A4" w14:textId="4EC6D042" w:rsidR="00811DEB" w:rsidRPr="00FB2A56" w:rsidRDefault="00811DEB" w:rsidP="00FB2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ns w:id="180" w:author="Peter Euclide" w:date="2018-07-06T07:13:00Z"/>
                <w:rFonts w:ascii="Calibri Light" w:hAnsi="Calibri Light" w:cs="Arial"/>
                <w:rPrChange w:id="181" w:author="Peter Euclide" w:date="2018-07-06T07:18:00Z">
                  <w:rPr>
                    <w:ins w:id="182" w:author="Peter Euclide" w:date="2018-07-06T07:13:00Z"/>
                  </w:rPr>
                </w:rPrChange>
              </w:rPr>
              <w:pPrChange w:id="183" w:author="Peter Euclide" w:date="2018-07-06T07:18:00Z">
                <w:pPr>
                  <w:spacing w:after="0" w:line="240" w:lineRule="auto"/>
                </w:pPr>
              </w:pPrChange>
            </w:pPr>
            <w:ins w:id="184" w:author="Peter Euclide" w:date="2018-07-06T07:13:00Z">
              <w:r w:rsidRPr="00FB2A56">
                <w:rPr>
                  <w:rFonts w:ascii="Calibri Light" w:hAnsi="Calibri Light" w:cs="Arial"/>
                  <w:rPrChange w:id="185" w:author="Peter Euclide" w:date="2018-07-06T07:18:00Z">
                    <w:rPr/>
                  </w:rPrChange>
                </w:rPr>
                <w:t xml:space="preserve">Understand the basics and value of </w:t>
              </w:r>
              <w:proofErr w:type="spellStart"/>
              <w:r w:rsidRPr="00FB2A56">
                <w:rPr>
                  <w:rFonts w:ascii="Calibri Light" w:hAnsi="Calibri Light" w:cs="Arial"/>
                  <w:rPrChange w:id="186" w:author="Peter Euclide" w:date="2018-07-06T07:18:00Z">
                    <w:rPr/>
                  </w:rPrChange>
                </w:rPr>
                <w:t>RShiny</w:t>
              </w:r>
              <w:proofErr w:type="spellEnd"/>
              <w:r w:rsidRPr="00FB2A56">
                <w:rPr>
                  <w:rFonts w:ascii="Calibri Light" w:hAnsi="Calibri Light" w:cs="Arial"/>
                  <w:rPrChange w:id="187" w:author="Peter Euclide" w:date="2018-07-06T07:18:00Z">
                    <w:rPr/>
                  </w:rPrChange>
                </w:rPr>
                <w:t xml:space="preserve"> applications and widgets</w:t>
              </w:r>
            </w:ins>
          </w:p>
          <w:p w14:paraId="3C3063EC" w14:textId="77777777" w:rsidR="00811DEB" w:rsidRDefault="00811DEB">
            <w:pPr>
              <w:spacing w:after="0" w:line="240" w:lineRule="auto"/>
              <w:rPr>
                <w:ins w:id="188" w:author="Peter Euclide" w:date="2018-07-06T07:13:00Z"/>
                <w:rFonts w:ascii="Calibri Light" w:hAnsi="Calibri Light" w:cs="Arial"/>
              </w:rPr>
            </w:pPr>
          </w:p>
          <w:p w14:paraId="4E71D81D" w14:textId="007CC042" w:rsidR="00FB2A56" w:rsidRPr="00FB2A56" w:rsidRDefault="00FB2A56" w:rsidP="00FB2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ns w:id="189" w:author="Peter Euclide" w:date="2018-07-06T06:41:00Z"/>
                <w:rFonts w:ascii="Calibri Light" w:hAnsi="Calibri Light" w:cs="Arial"/>
                <w:rPrChange w:id="190" w:author="Peter Euclide" w:date="2018-07-06T07:18:00Z">
                  <w:rPr>
                    <w:ins w:id="191" w:author="Peter Euclide" w:date="2018-07-06T06:41:00Z"/>
                  </w:rPr>
                </w:rPrChange>
              </w:rPr>
              <w:pPrChange w:id="192" w:author="Peter Euclide" w:date="2018-07-06T07:18:00Z">
                <w:pPr>
                  <w:spacing w:after="0" w:line="240" w:lineRule="auto"/>
                </w:pPr>
              </w:pPrChange>
            </w:pPr>
            <w:ins w:id="193" w:author="Peter Euclide" w:date="2018-07-06T07:17:00Z">
              <w:r w:rsidRPr="00FB2A56">
                <w:rPr>
                  <w:rFonts w:ascii="Calibri Light" w:hAnsi="Calibri Light" w:cs="Arial"/>
                  <w:rPrChange w:id="194" w:author="Peter Euclide" w:date="2018-07-06T07:18:00Z">
                    <w:rPr/>
                  </w:rPrChange>
                </w:rPr>
                <w:t>Create presentations using R</w:t>
              </w:r>
            </w:ins>
          </w:p>
          <w:p w14:paraId="570069B8" w14:textId="77777777" w:rsidR="001A2F84" w:rsidRDefault="001A2F84">
            <w:pPr>
              <w:spacing w:after="0" w:line="240" w:lineRule="auto"/>
              <w:rPr>
                <w:rFonts w:asciiTheme="majorHAnsi" w:hAnsiTheme="majorHAnsi" w:cs="Arial"/>
              </w:rPr>
            </w:pPr>
          </w:p>
        </w:tc>
      </w:tr>
      <w:tr w:rsidR="00A635BB" w14:paraId="5BC0EAFD" w14:textId="77777777">
        <w:trPr>
          <w:trHeight w:val="293"/>
        </w:trPr>
        <w:tc>
          <w:tcPr>
            <w:tcW w:w="2965" w:type="dxa"/>
            <w:shd w:val="clear" w:color="auto" w:fill="auto"/>
            <w:tcMar>
              <w:left w:w="108" w:type="dxa"/>
            </w:tcMar>
          </w:tcPr>
          <w:p w14:paraId="6E7903F0" w14:textId="4686496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Course outline (please specify the amount of time spent on each activity):</w:t>
            </w:r>
          </w:p>
        </w:tc>
        <w:tc>
          <w:tcPr>
            <w:tcW w:w="7777" w:type="dxa"/>
            <w:shd w:val="clear" w:color="auto" w:fill="auto"/>
            <w:tcMar>
              <w:left w:w="108" w:type="dxa"/>
            </w:tcMar>
          </w:tcPr>
          <w:p w14:paraId="60FD18D0" w14:textId="3BBCA5DF" w:rsidR="003228E3" w:rsidRDefault="003228E3">
            <w:pPr>
              <w:spacing w:after="0" w:line="240" w:lineRule="auto"/>
              <w:rPr>
                <w:ins w:id="195" w:author="Peter Euclide" w:date="2018-07-03T08:01:00Z"/>
                <w:rFonts w:ascii="Calibri Light" w:hAnsi="Calibri Light" w:cs="Arial"/>
              </w:rPr>
            </w:pPr>
            <w:proofErr w:type="spellStart"/>
            <w:ins w:id="196" w:author="Peter Euclide" w:date="2018-07-03T07:59:00Z">
              <w:r>
                <w:rPr>
                  <w:rFonts w:ascii="Calibri Light" w:hAnsi="Calibri Light" w:cs="Arial"/>
                </w:rPr>
                <w:t>Rmarkdown</w:t>
              </w:r>
              <w:proofErr w:type="spellEnd"/>
              <w:r>
                <w:rPr>
                  <w:rFonts w:ascii="Calibri Light" w:hAnsi="Calibri Light" w:cs="Arial"/>
                </w:rPr>
                <w:t xml:space="preserve"> – ½ to 2/3 day: How to annotate scripts, </w:t>
              </w:r>
            </w:ins>
            <w:ins w:id="197" w:author="Peter Euclide" w:date="2018-07-03T08:00:00Z">
              <w:r>
                <w:rPr>
                  <w:rFonts w:ascii="Calibri Light" w:hAnsi="Calibri Light" w:cs="Arial"/>
                </w:rPr>
                <w:t xml:space="preserve">basic markdown code, </w:t>
              </w:r>
            </w:ins>
            <w:ins w:id="198" w:author="Peter Euclide" w:date="2018-07-03T07:59:00Z">
              <w:r>
                <w:rPr>
                  <w:rFonts w:ascii="Calibri Light" w:hAnsi="Calibri Light" w:cs="Arial"/>
                </w:rPr>
                <w:t xml:space="preserve">html </w:t>
              </w:r>
            </w:ins>
            <w:ins w:id="199" w:author="Peter Euclide" w:date="2018-07-03T08:01:00Z">
              <w:r>
                <w:rPr>
                  <w:rFonts w:ascii="Calibri Light" w:hAnsi="Calibri Light" w:cs="Arial"/>
                </w:rPr>
                <w:t xml:space="preserve">and PDF </w:t>
              </w:r>
            </w:ins>
            <w:ins w:id="200" w:author="Peter Euclide" w:date="2018-07-03T07:59:00Z">
              <w:r>
                <w:rPr>
                  <w:rFonts w:ascii="Calibri Light" w:hAnsi="Calibri Light" w:cs="Arial"/>
                </w:rPr>
                <w:t>document construction</w:t>
              </w:r>
            </w:ins>
            <w:ins w:id="201" w:author="Peter Euclide" w:date="2018-07-03T08:01:00Z">
              <w:r w:rsidR="001A43E2">
                <w:rPr>
                  <w:rFonts w:ascii="Calibri Light" w:hAnsi="Calibri Light" w:cs="Arial"/>
                </w:rPr>
                <w:t xml:space="preserve">. </w:t>
              </w:r>
            </w:ins>
          </w:p>
          <w:p w14:paraId="4F344104" w14:textId="6E4F1272" w:rsidR="001A43E2" w:rsidRPr="008370C2" w:rsidRDefault="001A43E2" w:rsidP="008370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ns w:id="202" w:author="Peter Euclide" w:date="2018-07-03T08:04:00Z"/>
                <w:rFonts w:ascii="Calibri Light" w:hAnsi="Calibri Light" w:cs="Arial"/>
                <w:rPrChange w:id="203" w:author="Peter Euclide" w:date="2018-07-06T09:07:00Z">
                  <w:rPr>
                    <w:ins w:id="204" w:author="Peter Euclide" w:date="2018-07-03T08:04:00Z"/>
                  </w:rPr>
                </w:rPrChange>
              </w:rPr>
              <w:pPrChange w:id="205" w:author="Peter Euclide" w:date="2018-07-06T09:07:00Z">
                <w:pPr>
                  <w:spacing w:after="0" w:line="240" w:lineRule="auto"/>
                </w:pPr>
              </w:pPrChange>
            </w:pPr>
            <w:bookmarkStart w:id="206" w:name="_GoBack"/>
            <w:bookmarkEnd w:id="206"/>
            <w:ins w:id="207" w:author="Peter Euclide" w:date="2018-07-06T08:49:00Z">
              <w:r w:rsidRPr="008370C2">
                <w:rPr>
                  <w:rFonts w:ascii="Calibri Light" w:hAnsi="Calibri Light" w:cs="Arial"/>
                  <w:rPrChange w:id="208" w:author="Peter Euclide" w:date="2018-07-06T09:07:00Z">
                    <w:rPr/>
                  </w:rPrChange>
                </w:rPr>
                <w:t xml:space="preserve">Course notes should be written in </w:t>
              </w:r>
              <w:proofErr w:type="spellStart"/>
              <w:r w:rsidRPr="008370C2">
                <w:rPr>
                  <w:rFonts w:ascii="Calibri Light" w:hAnsi="Calibri Light" w:cs="Arial"/>
                  <w:rPrChange w:id="209" w:author="Peter Euclide" w:date="2018-07-06T09:07:00Z">
                    <w:rPr/>
                  </w:rPrChange>
                </w:rPr>
                <w:t>RNotebook</w:t>
              </w:r>
              <w:proofErr w:type="spellEnd"/>
              <w:r w:rsidRPr="008370C2">
                <w:rPr>
                  <w:rFonts w:ascii="Calibri Light" w:hAnsi="Calibri Light" w:cs="Arial"/>
                  <w:rPrChange w:id="210" w:author="Peter Euclide" w:date="2018-07-06T09:07:00Z">
                    <w:rPr/>
                  </w:rPrChange>
                </w:rPr>
                <w:t xml:space="preserve"> for easy access later.</w:t>
              </w:r>
            </w:ins>
          </w:p>
          <w:p w14:paraId="6885FD6A" w14:textId="77777777" w:rsidR="003228E3" w:rsidRPr="003228E3" w:rsidRDefault="003228E3">
            <w:pPr>
              <w:spacing w:after="0" w:line="240" w:lineRule="auto"/>
              <w:rPr>
                <w:ins w:id="211" w:author="Peter Euclide" w:date="2018-07-03T07:59:00Z"/>
                <w:rFonts w:asciiTheme="majorHAnsi" w:hAnsiTheme="majorHAnsi" w:cs="Arial"/>
                <w:rPrChange w:id="212" w:author="Peter Euclide" w:date="2018-07-03T07:59:00Z">
                  <w:rPr>
                    <w:ins w:id="213" w:author="Peter Euclide" w:date="2018-07-03T07:59:00Z"/>
                    <w:rFonts w:ascii="Calibri Light" w:hAnsi="Calibri Light" w:cs="Arial"/>
                  </w:rPr>
                </w:rPrChange>
              </w:rPr>
            </w:pPr>
          </w:p>
          <w:p w14:paraId="3399131D" w14:textId="2436E1ED" w:rsidR="00A635BB" w:rsidRDefault="00733B4B">
            <w:pPr>
              <w:spacing w:after="0" w:line="240" w:lineRule="auto"/>
              <w:rPr>
                <w:ins w:id="214" w:author="Peter Euclide" w:date="2018-07-03T08:04:00Z"/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 xml:space="preserve">Learning </w:t>
            </w:r>
            <w:proofErr w:type="spellStart"/>
            <w:r>
              <w:rPr>
                <w:rFonts w:ascii="Calibri Light" w:hAnsi="Calibri Light" w:cs="Arial"/>
              </w:rPr>
              <w:t>dplyr</w:t>
            </w:r>
            <w:proofErr w:type="spellEnd"/>
            <w:r>
              <w:rPr>
                <w:rFonts w:ascii="Calibri Light" w:hAnsi="Calibri Light" w:cs="Arial"/>
              </w:rPr>
              <w:t xml:space="preserve"> and </w:t>
            </w:r>
            <w:proofErr w:type="spellStart"/>
            <w:r>
              <w:rPr>
                <w:rFonts w:ascii="Calibri Light" w:hAnsi="Calibri Light" w:cs="Arial"/>
              </w:rPr>
              <w:t>tidyr</w:t>
            </w:r>
            <w:proofErr w:type="spellEnd"/>
            <w:r>
              <w:rPr>
                <w:rFonts w:ascii="Calibri Light" w:hAnsi="Calibri Light" w:cs="Arial"/>
              </w:rPr>
              <w:t xml:space="preserve"> – ½ day</w:t>
            </w:r>
            <w:ins w:id="215" w:author="Peter Euclide" w:date="2018-07-03T08:01:00Z">
              <w:r w:rsidR="003228E3">
                <w:rPr>
                  <w:rFonts w:ascii="Calibri Light" w:hAnsi="Calibri Light" w:cs="Arial"/>
                </w:rPr>
                <w:t xml:space="preserve">: </w:t>
              </w:r>
            </w:ins>
            <w:ins w:id="216" w:author="Peter Euclide" w:date="2018-07-03T08:03:00Z">
              <w:r w:rsidR="003228E3">
                <w:rPr>
                  <w:rFonts w:ascii="Calibri Light" w:hAnsi="Calibri Light" w:cs="Arial"/>
                </w:rPr>
                <w:t xml:space="preserve"> basics about “</w:t>
              </w:r>
              <w:r w:rsidR="003228E3" w:rsidRPr="003228E3">
                <w:rPr>
                  <w:rFonts w:ascii="Calibri Light" w:hAnsi="Calibri Light" w:cs="Arial"/>
                </w:rPr>
                <w:t>split-apply-combine”</w:t>
              </w:r>
              <w:r w:rsidR="003228E3">
                <w:rPr>
                  <w:rFonts w:ascii="Calibri Light" w:hAnsi="Calibri Light" w:cs="Arial"/>
                </w:rPr>
                <w:t xml:space="preserve">, why R can be faster than excel, </w:t>
              </w:r>
            </w:ins>
            <w:ins w:id="217" w:author="Peter Euclide" w:date="2018-07-03T08:04:00Z">
              <w:r w:rsidR="003228E3">
                <w:rPr>
                  <w:rFonts w:ascii="Calibri Light" w:hAnsi="Calibri Light" w:cs="Arial"/>
                </w:rPr>
                <w:t xml:space="preserve">walkthrough of basic commands with example </w:t>
              </w:r>
              <w:proofErr w:type="spellStart"/>
              <w:r w:rsidR="003228E3">
                <w:rPr>
                  <w:rFonts w:ascii="Calibri Light" w:hAnsi="Calibri Light" w:cs="Arial"/>
                </w:rPr>
                <w:t>dataframe</w:t>
              </w:r>
              <w:proofErr w:type="spellEnd"/>
              <w:r w:rsidR="003228E3">
                <w:rPr>
                  <w:rFonts w:ascii="Calibri Light" w:hAnsi="Calibri Light" w:cs="Arial"/>
                </w:rPr>
                <w:t>.</w:t>
              </w:r>
            </w:ins>
          </w:p>
          <w:p w14:paraId="7757ADD0" w14:textId="77777777" w:rsidR="003228E3" w:rsidRDefault="003228E3">
            <w:pPr>
              <w:spacing w:after="0" w:line="240" w:lineRule="auto"/>
              <w:rPr>
                <w:rFonts w:asciiTheme="majorHAnsi" w:hAnsiTheme="majorHAnsi" w:cs="Arial"/>
              </w:rPr>
            </w:pPr>
          </w:p>
          <w:p w14:paraId="025E4C58" w14:textId="324D6D98" w:rsidR="006D5140" w:rsidRDefault="00733B4B">
            <w:pPr>
              <w:spacing w:after="0" w:line="240" w:lineRule="auto"/>
              <w:rPr>
                <w:ins w:id="218" w:author="Peter Euclide" w:date="2018-07-03T08:05:00Z"/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Learning ggplot2</w:t>
            </w:r>
            <w:ins w:id="219" w:author="Peter Euclide" w:date="2018-07-03T08:05:00Z">
              <w:r w:rsidR="00763B78">
                <w:rPr>
                  <w:rFonts w:ascii="Calibri Light" w:hAnsi="Calibri Light" w:cs="Arial"/>
                </w:rPr>
                <w:t xml:space="preserve"> and </w:t>
              </w:r>
              <w:proofErr w:type="spellStart"/>
              <w:r w:rsidR="00763B78">
                <w:rPr>
                  <w:rFonts w:ascii="Calibri Light" w:hAnsi="Calibri Light" w:cs="Arial"/>
                </w:rPr>
                <w:t>gpubr</w:t>
              </w:r>
            </w:ins>
            <w:proofErr w:type="spellEnd"/>
            <w:r>
              <w:rPr>
                <w:rFonts w:ascii="Calibri Light" w:hAnsi="Calibri Light" w:cs="Arial"/>
              </w:rPr>
              <w:t xml:space="preserve"> – ½ day</w:t>
            </w:r>
            <w:ins w:id="220" w:author="Peter Euclide" w:date="2018-07-03T08:04:00Z">
              <w:r w:rsidR="003228E3">
                <w:rPr>
                  <w:rFonts w:ascii="Calibri Light" w:hAnsi="Calibri Light" w:cs="Arial"/>
                </w:rPr>
                <w:t xml:space="preserve">: </w:t>
              </w:r>
            </w:ins>
            <w:ins w:id="221" w:author="Peter Euclide" w:date="2018-07-03T08:05:00Z">
              <w:r w:rsidR="00763B78">
                <w:rPr>
                  <w:rFonts w:ascii="Calibri Light" w:hAnsi="Calibri Light" w:cs="Arial"/>
                </w:rPr>
                <w:t xml:space="preserve">Introduction to ggplot2 and </w:t>
              </w:r>
              <w:proofErr w:type="spellStart"/>
              <w:r w:rsidR="00763B78">
                <w:rPr>
                  <w:rFonts w:ascii="Calibri Light" w:hAnsi="Calibri Light" w:cs="Arial"/>
                </w:rPr>
                <w:t>gpubr</w:t>
              </w:r>
              <w:proofErr w:type="spellEnd"/>
              <w:r w:rsidR="00763B78">
                <w:rPr>
                  <w:rFonts w:ascii="Calibri Light" w:hAnsi="Calibri Light" w:cs="Arial"/>
                </w:rPr>
                <w:t xml:space="preserve">, </w:t>
              </w:r>
            </w:ins>
            <w:ins w:id="222" w:author="Peter Euclide" w:date="2018-07-03T08:06:00Z">
              <w:r w:rsidR="00763B78">
                <w:rPr>
                  <w:rFonts w:ascii="Calibri Light" w:hAnsi="Calibri Light" w:cs="Arial"/>
                </w:rPr>
                <w:t xml:space="preserve">walkthrough of </w:t>
              </w:r>
            </w:ins>
            <w:ins w:id="223" w:author="Peter Euclide" w:date="2018-07-03T08:05:00Z">
              <w:r w:rsidR="00763B78">
                <w:rPr>
                  <w:rFonts w:ascii="Calibri Light" w:hAnsi="Calibri Light" w:cs="Arial"/>
                </w:rPr>
                <w:t>common fisheries and ecology graphs.</w:t>
              </w:r>
            </w:ins>
            <w:ins w:id="224" w:author="Peter Euclide" w:date="2018-07-06T08:50:00Z">
              <w:r w:rsidR="001A43E2">
                <w:rPr>
                  <w:rFonts w:ascii="Calibri Light" w:hAnsi="Calibri Light" w:cs="Arial"/>
                </w:rPr>
                <w:t xml:space="preserve"> (scatter plots, stacked bar charts, </w:t>
              </w:r>
            </w:ins>
            <w:ins w:id="225" w:author="Peter Euclide" w:date="2018-07-06T08:51:00Z">
              <w:r w:rsidR="0047257A">
                <w:rPr>
                  <w:rFonts w:ascii="Calibri Light" w:hAnsi="Calibri Light" w:cs="Arial"/>
                </w:rPr>
                <w:t>line graphs)</w:t>
              </w:r>
            </w:ins>
          </w:p>
          <w:p w14:paraId="704977E7" w14:textId="77777777" w:rsidR="00763B78" w:rsidRDefault="00763B78">
            <w:pPr>
              <w:spacing w:after="0" w:line="240" w:lineRule="auto"/>
              <w:rPr>
                <w:rFonts w:asciiTheme="majorHAnsi" w:hAnsiTheme="majorHAnsi" w:cs="Arial"/>
              </w:rPr>
            </w:pPr>
          </w:p>
          <w:p w14:paraId="2C967C3E" w14:textId="3A942931" w:rsidR="00A635BB" w:rsidDel="003228E3" w:rsidRDefault="00733B4B">
            <w:pPr>
              <w:spacing w:after="0" w:line="240" w:lineRule="auto"/>
              <w:rPr>
                <w:del w:id="226" w:author="Peter Euclide" w:date="2018-07-03T07:59:00Z"/>
                <w:rFonts w:asciiTheme="majorHAnsi" w:hAnsiTheme="majorHAnsi" w:cs="Arial"/>
              </w:rPr>
            </w:pPr>
            <w:del w:id="227" w:author="Peter Euclide" w:date="2018-07-03T07:59:00Z">
              <w:r w:rsidDel="003228E3">
                <w:rPr>
                  <w:rFonts w:ascii="Calibri Light" w:hAnsi="Calibri Light" w:cs="Arial"/>
                </w:rPr>
                <w:delText>Rmarkdown – ½ to 2/3 day</w:delText>
              </w:r>
            </w:del>
          </w:p>
          <w:p w14:paraId="6AACF6AD" w14:textId="51244BF8" w:rsidR="00A635BB" w:rsidRDefault="00733B4B" w:rsidP="003228E3">
            <w:pPr>
              <w:spacing w:after="0" w:line="240" w:lineRule="auto"/>
              <w:rPr>
                <w:ins w:id="228" w:author="Peter Euclide" w:date="2018-07-03T08:22:00Z"/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 xml:space="preserve">shiny </w:t>
            </w:r>
            <w:del w:id="229" w:author="Peter Euclide" w:date="2018-07-06T08:53:00Z">
              <w:r w:rsidDel="0047257A">
                <w:rPr>
                  <w:rFonts w:ascii="Calibri Light" w:hAnsi="Calibri Light" w:cs="Arial"/>
                </w:rPr>
                <w:delText>–</w:delText>
              </w:r>
            </w:del>
            <w:r>
              <w:rPr>
                <w:rFonts w:ascii="Calibri Light" w:hAnsi="Calibri Light" w:cs="Arial"/>
              </w:rPr>
              <w:t xml:space="preserve"> </w:t>
            </w:r>
            <w:ins w:id="230" w:author="Peter Euclide" w:date="2018-07-03T07:56:00Z">
              <w:r w:rsidR="003228E3">
                <w:rPr>
                  <w:rFonts w:ascii="Calibri Light" w:hAnsi="Calibri Light" w:cs="Arial"/>
                </w:rPr>
                <w:t xml:space="preserve">¼ to </w:t>
              </w:r>
            </w:ins>
            <w:r>
              <w:rPr>
                <w:rFonts w:ascii="Calibri Light" w:hAnsi="Calibri Light" w:cs="Arial"/>
              </w:rPr>
              <w:t xml:space="preserve">1/3 </w:t>
            </w:r>
            <w:del w:id="231" w:author="Peter Euclide" w:date="2018-07-03T07:56:00Z">
              <w:r w:rsidDel="003228E3">
                <w:rPr>
                  <w:rFonts w:ascii="Calibri Light" w:hAnsi="Calibri Light" w:cs="Arial"/>
                </w:rPr>
                <w:delText xml:space="preserve">to ½ </w:delText>
              </w:r>
            </w:del>
            <w:r>
              <w:rPr>
                <w:rFonts w:ascii="Calibri Light" w:hAnsi="Calibri Light" w:cs="Arial"/>
              </w:rPr>
              <w:t>day</w:t>
            </w:r>
            <w:ins w:id="232" w:author="Peter Euclide" w:date="2018-07-03T07:54:00Z">
              <w:r w:rsidR="0082346E">
                <w:rPr>
                  <w:rFonts w:ascii="Calibri Light" w:hAnsi="Calibri Light" w:cs="Arial"/>
                </w:rPr>
                <w:t xml:space="preserve"> </w:t>
              </w:r>
            </w:ins>
            <w:ins w:id="233" w:author="Peter Euclide" w:date="2018-07-06T08:53:00Z">
              <w:r w:rsidR="0047257A">
                <w:rPr>
                  <w:rFonts w:ascii="Calibri Light" w:hAnsi="Calibri Light" w:cs="Arial"/>
                </w:rPr>
                <w:t>–</w:t>
              </w:r>
              <w:r w:rsidR="0047257A">
                <w:rPr>
                  <w:rFonts w:ascii="Calibri Light" w:hAnsi="Calibri Light" w:cs="Arial"/>
                </w:rPr>
                <w:t xml:space="preserve"> O</w:t>
              </w:r>
            </w:ins>
            <w:ins w:id="234" w:author="Peter Euclide" w:date="2018-07-03T07:57:00Z">
              <w:r w:rsidR="003228E3">
                <w:rPr>
                  <w:rFonts w:ascii="Calibri Light" w:hAnsi="Calibri Light" w:cs="Arial"/>
                </w:rPr>
                <w:t xml:space="preserve">verview of </w:t>
              </w:r>
            </w:ins>
            <w:proofErr w:type="spellStart"/>
            <w:ins w:id="235" w:author="Peter Euclide" w:date="2018-07-06T08:53:00Z">
              <w:r w:rsidR="0047257A">
                <w:rPr>
                  <w:rFonts w:ascii="Calibri Light" w:hAnsi="Calibri Light" w:cs="Arial"/>
                </w:rPr>
                <w:t>RShiny</w:t>
              </w:r>
              <w:proofErr w:type="spellEnd"/>
              <w:r w:rsidR="0047257A">
                <w:rPr>
                  <w:rFonts w:ascii="Calibri Light" w:hAnsi="Calibri Light" w:cs="Arial"/>
                </w:rPr>
                <w:t xml:space="preserve">. </w:t>
              </w:r>
            </w:ins>
            <w:ins w:id="236" w:author="Peter Euclide" w:date="2018-07-03T07:57:00Z">
              <w:r w:rsidR="003228E3">
                <w:rPr>
                  <w:rFonts w:ascii="Calibri Light" w:hAnsi="Calibri Light" w:cs="Arial"/>
                </w:rPr>
                <w:t xml:space="preserve"> </w:t>
              </w:r>
            </w:ins>
            <w:ins w:id="237" w:author="Peter Euclide" w:date="2018-07-06T08:53:00Z">
              <w:r w:rsidR="0047257A">
                <w:rPr>
                  <w:rFonts w:ascii="Calibri Light" w:hAnsi="Calibri Light" w:cs="Arial"/>
                </w:rPr>
                <w:t>H</w:t>
              </w:r>
            </w:ins>
            <w:ins w:id="238" w:author="Peter Euclide" w:date="2018-07-03T07:57:00Z">
              <w:r w:rsidR="003228E3">
                <w:rPr>
                  <w:rFonts w:ascii="Calibri Light" w:hAnsi="Calibri Light" w:cs="Arial"/>
                </w:rPr>
                <w:t xml:space="preserve">ow it works and where to find resources on </w:t>
              </w:r>
            </w:ins>
            <w:ins w:id="239" w:author="Peter Euclide" w:date="2018-07-06T08:53:00Z">
              <w:r w:rsidR="0047257A">
                <w:rPr>
                  <w:rFonts w:ascii="Calibri Light" w:hAnsi="Calibri Light" w:cs="Arial"/>
                </w:rPr>
                <w:t>how to learn</w:t>
              </w:r>
            </w:ins>
            <w:ins w:id="240" w:author="Peter Euclide" w:date="2018-07-03T07:57:00Z">
              <w:r w:rsidR="003228E3">
                <w:rPr>
                  <w:rFonts w:ascii="Calibri Light" w:hAnsi="Calibri Light" w:cs="Arial"/>
                </w:rPr>
                <w:t>.</w:t>
              </w:r>
            </w:ins>
            <w:ins w:id="241" w:author="Peter Euclide" w:date="2018-07-03T08:07:00Z">
              <w:r w:rsidR="00763B78">
                <w:rPr>
                  <w:rFonts w:ascii="Calibri Light" w:hAnsi="Calibri Light" w:cs="Arial"/>
                </w:rPr>
                <w:t xml:space="preserve"> </w:t>
              </w:r>
              <w:r w:rsidR="00763B78">
                <w:rPr>
                  <w:rFonts w:ascii="Calibri Light" w:hAnsi="Calibri Light" w:cs="Arial"/>
                </w:rPr>
                <w:fldChar w:fldCharType="begin"/>
              </w:r>
              <w:r w:rsidR="00763B78">
                <w:rPr>
                  <w:rFonts w:ascii="Calibri Light" w:hAnsi="Calibri Light" w:cs="Arial"/>
                </w:rPr>
                <w:instrText xml:space="preserve"> HYPERLINK "</w:instrText>
              </w:r>
              <w:r w:rsidR="00763B78" w:rsidRPr="00763B78">
                <w:rPr>
                  <w:rFonts w:ascii="Calibri Light" w:hAnsi="Calibri Light" w:cs="Arial"/>
                </w:rPr>
                <w:instrText>https://shiny.rstudio.com/tutorial/</w:instrText>
              </w:r>
              <w:r w:rsidR="00763B78">
                <w:rPr>
                  <w:rFonts w:ascii="Calibri Light" w:hAnsi="Calibri Light" w:cs="Arial"/>
                </w:rPr>
                <w:instrText xml:space="preserve">" </w:instrText>
              </w:r>
              <w:r w:rsidR="00763B78">
                <w:rPr>
                  <w:rFonts w:ascii="Calibri Light" w:hAnsi="Calibri Light" w:cs="Arial"/>
                </w:rPr>
                <w:fldChar w:fldCharType="separate"/>
              </w:r>
              <w:r w:rsidR="00763B78" w:rsidRPr="008037C9">
                <w:rPr>
                  <w:rStyle w:val="Hyperlink"/>
                  <w:rFonts w:ascii="Calibri Light" w:hAnsi="Calibri Light" w:cs="Arial"/>
                </w:rPr>
                <w:t>https://shiny.rstudio.com/tutorial/</w:t>
              </w:r>
              <w:r w:rsidR="00763B78">
                <w:rPr>
                  <w:rFonts w:ascii="Calibri Light" w:hAnsi="Calibri Light" w:cs="Arial"/>
                </w:rPr>
                <w:fldChar w:fldCharType="end"/>
              </w:r>
            </w:ins>
            <w:ins w:id="242" w:author="Peter Euclide" w:date="2018-07-03T07:57:00Z">
              <w:r w:rsidR="003228E3">
                <w:rPr>
                  <w:rFonts w:ascii="Calibri Light" w:hAnsi="Calibri Light" w:cs="Arial"/>
                </w:rPr>
                <w:t>]</w:t>
              </w:r>
            </w:ins>
          </w:p>
          <w:p w14:paraId="7712A478" w14:textId="77777777" w:rsidR="006D5140" w:rsidRDefault="006D5140" w:rsidP="003228E3">
            <w:pPr>
              <w:spacing w:after="0" w:line="240" w:lineRule="auto"/>
              <w:rPr>
                <w:ins w:id="243" w:author="Peter Euclide" w:date="2018-07-06T08:54:00Z"/>
                <w:rFonts w:ascii="Calibri Light" w:hAnsi="Calibri Light" w:cs="Arial"/>
              </w:rPr>
            </w:pPr>
          </w:p>
          <w:p w14:paraId="78835357" w14:textId="6E50BE8B" w:rsidR="0047257A" w:rsidRDefault="0047257A" w:rsidP="003228E3">
            <w:pPr>
              <w:spacing w:after="0" w:line="240" w:lineRule="auto"/>
              <w:rPr>
                <w:ins w:id="244" w:author="Peter Euclide" w:date="2018-07-06T08:54:00Z"/>
                <w:rFonts w:ascii="Calibri Light" w:hAnsi="Calibri Light" w:cs="Arial"/>
              </w:rPr>
            </w:pPr>
            <w:ins w:id="245" w:author="Peter Euclide" w:date="2018-07-06T08:54:00Z">
              <w:r w:rsidRPr="0047257A">
                <w:rPr>
                  <w:rFonts w:ascii="Calibri Light" w:hAnsi="Calibri Light" w:cs="Arial"/>
                  <w:b/>
                  <w:rPrChange w:id="246" w:author="Peter Euclide" w:date="2018-07-06T08:54:00Z">
                    <w:rPr>
                      <w:rFonts w:ascii="Calibri Light" w:hAnsi="Calibri Light" w:cs="Arial"/>
                    </w:rPr>
                  </w:rPrChange>
                </w:rPr>
                <w:t>Optional:</w:t>
              </w:r>
              <w:r>
                <w:rPr>
                  <w:rFonts w:ascii="Calibri Light" w:hAnsi="Calibri Light" w:cs="Arial"/>
                </w:rPr>
                <w:t xml:space="preserve"> </w:t>
              </w:r>
            </w:ins>
          </w:p>
          <w:p w14:paraId="2AAAC485" w14:textId="77777777" w:rsidR="0047257A" w:rsidRDefault="0047257A" w:rsidP="003228E3">
            <w:pPr>
              <w:spacing w:after="0" w:line="240" w:lineRule="auto"/>
              <w:rPr>
                <w:ins w:id="247" w:author="Peter Euclide" w:date="2018-07-03T08:22:00Z"/>
                <w:rFonts w:ascii="Calibri Light" w:hAnsi="Calibri Light" w:cs="Arial"/>
              </w:rPr>
            </w:pPr>
          </w:p>
          <w:p w14:paraId="7FE4DFAF" w14:textId="5092DBEC" w:rsidR="006D5140" w:rsidRDefault="006D5140" w:rsidP="003228E3">
            <w:pPr>
              <w:spacing w:after="0" w:line="240" w:lineRule="auto"/>
              <w:rPr>
                <w:ins w:id="248" w:author="Peter Euclide" w:date="2018-07-03T07:55:00Z"/>
                <w:rFonts w:ascii="Calibri Light" w:hAnsi="Calibri Light" w:cs="Arial"/>
              </w:rPr>
            </w:pPr>
            <w:ins w:id="249" w:author="Peter Euclide" w:date="2018-07-03T08:22:00Z">
              <w:r>
                <w:rPr>
                  <w:rFonts w:ascii="Calibri Light" w:hAnsi="Calibri Light" w:cs="Arial"/>
                </w:rPr>
                <w:t xml:space="preserve">Mapping – ¼ to 1/3 day: </w:t>
              </w:r>
            </w:ins>
            <w:proofErr w:type="spellStart"/>
            <w:ins w:id="250" w:author="Peter Euclide" w:date="2018-07-03T08:23:00Z">
              <w:r w:rsidR="0047257A">
                <w:rPr>
                  <w:rFonts w:ascii="Calibri Light" w:hAnsi="Calibri Light" w:cs="Arial"/>
                </w:rPr>
                <w:t>ggmap</w:t>
              </w:r>
              <w:proofErr w:type="spellEnd"/>
              <w:r w:rsidR="0047257A">
                <w:rPr>
                  <w:rFonts w:ascii="Calibri Light" w:hAnsi="Calibri Light" w:cs="Arial"/>
                </w:rPr>
                <w:t xml:space="preserve"> and leaflet. Plotting </w:t>
              </w:r>
              <w:proofErr w:type="spellStart"/>
              <w:r w:rsidR="0047257A">
                <w:rPr>
                  <w:rFonts w:ascii="Calibri Light" w:hAnsi="Calibri Light" w:cs="Arial"/>
                </w:rPr>
                <w:t>xy</w:t>
              </w:r>
              <w:proofErr w:type="spellEnd"/>
              <w:r w:rsidR="0047257A">
                <w:rPr>
                  <w:rFonts w:ascii="Calibri Light" w:hAnsi="Calibri Light" w:cs="Arial"/>
                </w:rPr>
                <w:t xml:space="preserve"> coordinates on a static graph and creating </w:t>
              </w:r>
            </w:ins>
            <w:ins w:id="251" w:author="Peter Euclide" w:date="2018-07-06T08:55:00Z">
              <w:r w:rsidR="0047257A">
                <w:rPr>
                  <w:rFonts w:ascii="Calibri Light" w:hAnsi="Calibri Light" w:cs="Arial"/>
                </w:rPr>
                <w:t xml:space="preserve">a basic </w:t>
              </w:r>
            </w:ins>
            <w:ins w:id="252" w:author="Peter Euclide" w:date="2018-07-03T08:23:00Z">
              <w:r w:rsidR="0047257A">
                <w:rPr>
                  <w:rFonts w:ascii="Calibri Light" w:hAnsi="Calibri Light" w:cs="Arial"/>
                </w:rPr>
                <w:t xml:space="preserve">interactive map with </w:t>
              </w:r>
            </w:ins>
            <w:ins w:id="253" w:author="Peter Euclide" w:date="2018-07-06T08:55:00Z">
              <w:r w:rsidR="0047257A">
                <w:rPr>
                  <w:rFonts w:ascii="Calibri Light" w:hAnsi="Calibri Light" w:cs="Arial"/>
                </w:rPr>
                <w:t>leaflet</w:t>
              </w:r>
            </w:ins>
            <w:ins w:id="254" w:author="Peter Euclide" w:date="2018-07-03T08:23:00Z">
              <w:r w:rsidR="0047257A">
                <w:rPr>
                  <w:rFonts w:ascii="Calibri Light" w:hAnsi="Calibri Light" w:cs="Arial"/>
                </w:rPr>
                <w:t>.</w:t>
              </w:r>
            </w:ins>
            <w:ins w:id="255" w:author="Peter Euclide" w:date="2018-07-06T08:55:00Z">
              <w:r w:rsidR="00107439">
                <w:rPr>
                  <w:rFonts w:ascii="Calibri Light" w:hAnsi="Calibri Light" w:cs="Arial"/>
                </w:rPr>
                <w:t xml:space="preserve"> (e.g. </w:t>
              </w:r>
            </w:ins>
            <w:ins w:id="256" w:author="Peter Euclide" w:date="2018-07-06T08:59:00Z">
              <w:r w:rsidR="00107439">
                <w:rPr>
                  <w:rFonts w:ascii="Calibri Light" w:hAnsi="Calibri Light" w:cs="Arial"/>
                </w:rPr>
                <w:fldChar w:fldCharType="begin"/>
              </w:r>
              <w:r w:rsidR="00107439">
                <w:rPr>
                  <w:rFonts w:ascii="Calibri Light" w:hAnsi="Calibri Light" w:cs="Arial"/>
                </w:rPr>
                <w:instrText xml:space="preserve"> HYPERLINK "https://rstudio.github.io/leaflet/" </w:instrText>
              </w:r>
              <w:r w:rsidR="00107439">
                <w:rPr>
                  <w:rFonts w:ascii="Calibri Light" w:hAnsi="Calibri Light" w:cs="Arial"/>
                </w:rPr>
              </w:r>
              <w:r w:rsidR="00107439">
                <w:rPr>
                  <w:rFonts w:ascii="Calibri Light" w:hAnsi="Calibri Light" w:cs="Arial"/>
                </w:rPr>
                <w:fldChar w:fldCharType="separate"/>
              </w:r>
              <w:r w:rsidR="00107439" w:rsidRPr="00107439">
                <w:rPr>
                  <w:rStyle w:val="Hyperlink"/>
                  <w:rFonts w:ascii="Calibri Light" w:hAnsi="Calibri Light" w:cs="Arial"/>
                </w:rPr>
                <w:t>https://rstudio.github.io/leaflet/</w:t>
              </w:r>
              <w:r w:rsidR="00107439">
                <w:rPr>
                  <w:rFonts w:ascii="Calibri Light" w:hAnsi="Calibri Light" w:cs="Arial"/>
                </w:rPr>
                <w:fldChar w:fldCharType="end"/>
              </w:r>
              <w:r w:rsidR="00107439">
                <w:rPr>
                  <w:rFonts w:ascii="Calibri Light" w:hAnsi="Calibri Light" w:cs="Arial"/>
                </w:rPr>
                <w:t>)</w:t>
              </w:r>
            </w:ins>
          </w:p>
          <w:p w14:paraId="2429341C" w14:textId="30E20A2C" w:rsidR="00763B78" w:rsidRDefault="00763B78" w:rsidP="003228E3">
            <w:pPr>
              <w:spacing w:after="0" w:line="240" w:lineRule="auto"/>
              <w:rPr>
                <w:rFonts w:asciiTheme="majorHAnsi" w:hAnsiTheme="majorHAnsi" w:cs="Arial"/>
              </w:rPr>
            </w:pPr>
          </w:p>
        </w:tc>
      </w:tr>
      <w:tr w:rsidR="00A635BB" w14:paraId="75F44612" w14:textId="77777777">
        <w:trPr>
          <w:trHeight w:val="1225"/>
        </w:trPr>
        <w:tc>
          <w:tcPr>
            <w:tcW w:w="2965" w:type="dxa"/>
            <w:shd w:val="clear" w:color="auto" w:fill="auto"/>
            <w:tcMar>
              <w:left w:w="108" w:type="dxa"/>
            </w:tcMar>
          </w:tcPr>
          <w:p w14:paraId="1303DD6E" w14:textId="22AF0A9A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Workshop outcomes (certificate of completion, competency certificate, credential, etc.):</w:t>
            </w:r>
          </w:p>
        </w:tc>
        <w:tc>
          <w:tcPr>
            <w:tcW w:w="7777" w:type="dxa"/>
            <w:shd w:val="clear" w:color="auto" w:fill="auto"/>
            <w:tcMar>
              <w:left w:w="108" w:type="dxa"/>
            </w:tcMar>
          </w:tcPr>
          <w:p w14:paraId="16527F8F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="Calibri Light" w:hAnsi="Calibri Light" w:cs="Arial"/>
              </w:rPr>
              <w:t>Perhaps would be beneficial for these employees if DNR could issue an internal DNR R certification like they do with other pieces of equipment (i.e. machinery/boat use/</w:t>
            </w:r>
            <w:proofErr w:type="spellStart"/>
            <w:r>
              <w:rPr>
                <w:rFonts w:ascii="Calibri Light" w:hAnsi="Calibri Light" w:cs="Arial"/>
              </w:rPr>
              <w:t>etc</w:t>
            </w:r>
            <w:proofErr w:type="spellEnd"/>
            <w:r>
              <w:rPr>
                <w:rFonts w:ascii="Calibri Light" w:hAnsi="Calibri Light" w:cs="Arial"/>
              </w:rPr>
              <w:t>)</w:t>
            </w:r>
          </w:p>
        </w:tc>
      </w:tr>
    </w:tbl>
    <w:p w14:paraId="3731186D" w14:textId="77777777" w:rsidR="00A635BB" w:rsidRDefault="00A635BB">
      <w:pPr>
        <w:rPr>
          <w:rFonts w:asciiTheme="majorHAnsi" w:hAnsiTheme="majorHAnsi" w:cs="Arial"/>
        </w:rPr>
      </w:pPr>
    </w:p>
    <w:tbl>
      <w:tblPr>
        <w:tblStyle w:val="TableGrid"/>
        <w:tblW w:w="10758" w:type="dxa"/>
        <w:tblLook w:val="04A0" w:firstRow="1" w:lastRow="0" w:firstColumn="1" w:lastColumn="0" w:noHBand="0" w:noVBand="1"/>
      </w:tblPr>
      <w:tblGrid>
        <w:gridCol w:w="2964"/>
        <w:gridCol w:w="7794"/>
      </w:tblGrid>
      <w:tr w:rsidR="00A635BB" w14:paraId="43CD9E31" w14:textId="77777777">
        <w:trPr>
          <w:trHeight w:val="480"/>
        </w:trPr>
        <w:tc>
          <w:tcPr>
            <w:tcW w:w="10757" w:type="dxa"/>
            <w:gridSpan w:val="2"/>
            <w:shd w:val="clear" w:color="auto" w:fill="D0CECE" w:themeFill="background2" w:themeFillShade="E6"/>
            <w:tcMar>
              <w:left w:w="108" w:type="dxa"/>
            </w:tcMar>
          </w:tcPr>
          <w:p w14:paraId="7182D90C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Additional Information</w:t>
            </w:r>
          </w:p>
        </w:tc>
      </w:tr>
      <w:tr w:rsidR="00A635BB" w14:paraId="013C9E13" w14:textId="77777777">
        <w:trPr>
          <w:trHeight w:val="934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423A88F4" w14:textId="77777777" w:rsidR="00A635BB" w:rsidRDefault="00733B4B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Any additional information not covered above:</w:t>
            </w:r>
          </w:p>
        </w:tc>
        <w:tc>
          <w:tcPr>
            <w:tcW w:w="7793" w:type="dxa"/>
            <w:shd w:val="clear" w:color="auto" w:fill="auto"/>
            <w:tcMar>
              <w:left w:w="108" w:type="dxa"/>
            </w:tcMar>
          </w:tcPr>
          <w:p w14:paraId="5AA4D999" w14:textId="77777777" w:rsidR="00A635BB" w:rsidRDefault="00A635BB">
            <w:pPr>
              <w:spacing w:after="0" w:line="240" w:lineRule="auto"/>
              <w:rPr>
                <w:rFonts w:asciiTheme="majorHAnsi" w:hAnsiTheme="majorHAnsi" w:cs="Arial"/>
              </w:rPr>
            </w:pPr>
          </w:p>
        </w:tc>
      </w:tr>
    </w:tbl>
    <w:p w14:paraId="0D88EA10" w14:textId="77777777" w:rsidR="00A635BB" w:rsidRDefault="00A635BB"/>
    <w:sectPr w:rsidR="00A635BB">
      <w:headerReference w:type="default" r:id="rId8"/>
      <w:pgSz w:w="12240" w:h="15840"/>
      <w:pgMar w:top="777" w:right="720" w:bottom="720" w:left="72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25A55" w14:textId="77777777" w:rsidR="00D11B52" w:rsidRDefault="00D11B52">
      <w:pPr>
        <w:spacing w:after="0" w:line="240" w:lineRule="auto"/>
      </w:pPr>
      <w:r>
        <w:separator/>
      </w:r>
    </w:p>
  </w:endnote>
  <w:endnote w:type="continuationSeparator" w:id="0">
    <w:p w14:paraId="7C853678" w14:textId="77777777" w:rsidR="00D11B52" w:rsidRDefault="00D1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fornian FB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B2F22" w14:textId="77777777" w:rsidR="00D11B52" w:rsidRDefault="00D11B52">
      <w:pPr>
        <w:spacing w:after="0" w:line="240" w:lineRule="auto"/>
      </w:pPr>
      <w:r>
        <w:separator/>
      </w:r>
    </w:p>
  </w:footnote>
  <w:footnote w:type="continuationSeparator" w:id="0">
    <w:p w14:paraId="63A51253" w14:textId="77777777" w:rsidR="00D11B52" w:rsidRDefault="00D11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E4DF9" w14:textId="77777777" w:rsidR="00A635BB" w:rsidRDefault="00A635BB">
    <w:pPr>
      <w:pStyle w:val="Header"/>
    </w:pPr>
  </w:p>
  <w:p w14:paraId="3391F3CB" w14:textId="77777777" w:rsidR="00A635BB" w:rsidRDefault="00A635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F5173"/>
    <w:multiLevelType w:val="hybridMultilevel"/>
    <w:tmpl w:val="E302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B1FEE"/>
    <w:multiLevelType w:val="hybridMultilevel"/>
    <w:tmpl w:val="10FCD260"/>
    <w:lvl w:ilvl="0" w:tplc="3058EE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5034D"/>
    <w:multiLevelType w:val="hybridMultilevel"/>
    <w:tmpl w:val="7EE4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058AB"/>
    <w:multiLevelType w:val="hybridMultilevel"/>
    <w:tmpl w:val="A210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42CC1"/>
    <w:multiLevelType w:val="hybridMultilevel"/>
    <w:tmpl w:val="2D2E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E23BD5"/>
    <w:multiLevelType w:val="hybridMultilevel"/>
    <w:tmpl w:val="0FBAC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712B7"/>
    <w:multiLevelType w:val="hybridMultilevel"/>
    <w:tmpl w:val="69181C0A"/>
    <w:lvl w:ilvl="0" w:tplc="3058EE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Euclide">
    <w15:presenceInfo w15:providerId="Windows Live" w15:userId="46e016ee522bda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BB"/>
    <w:rsid w:val="00040714"/>
    <w:rsid w:val="00083697"/>
    <w:rsid w:val="00107439"/>
    <w:rsid w:val="001769A9"/>
    <w:rsid w:val="001A0055"/>
    <w:rsid w:val="001A2F84"/>
    <w:rsid w:val="001A43E2"/>
    <w:rsid w:val="002C4BC3"/>
    <w:rsid w:val="003228E3"/>
    <w:rsid w:val="0047257A"/>
    <w:rsid w:val="005469FA"/>
    <w:rsid w:val="005B379F"/>
    <w:rsid w:val="006D5140"/>
    <w:rsid w:val="00733B4B"/>
    <w:rsid w:val="00763B78"/>
    <w:rsid w:val="007A2FE2"/>
    <w:rsid w:val="007A3A77"/>
    <w:rsid w:val="00811DEB"/>
    <w:rsid w:val="0082346E"/>
    <w:rsid w:val="008370C2"/>
    <w:rsid w:val="00A4744A"/>
    <w:rsid w:val="00A47E0E"/>
    <w:rsid w:val="00A635BB"/>
    <w:rsid w:val="00A81CA0"/>
    <w:rsid w:val="00A96324"/>
    <w:rsid w:val="00AA6F43"/>
    <w:rsid w:val="00B11E00"/>
    <w:rsid w:val="00B25D39"/>
    <w:rsid w:val="00C62FDB"/>
    <w:rsid w:val="00CA19B0"/>
    <w:rsid w:val="00D11B52"/>
    <w:rsid w:val="00ED0C49"/>
    <w:rsid w:val="00FB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15F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072E2"/>
  </w:style>
  <w:style w:type="character" w:customStyle="1" w:styleId="FooterChar">
    <w:name w:val="Footer Char"/>
    <w:basedOn w:val="DefaultParagraphFont"/>
    <w:link w:val="Footer"/>
    <w:uiPriority w:val="99"/>
    <w:qFormat/>
    <w:rsid w:val="00D072E2"/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072E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072E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734D"/>
    <w:pPr>
      <w:ind w:left="720"/>
      <w:contextualSpacing/>
    </w:pPr>
  </w:style>
  <w:style w:type="table" w:styleId="TableGrid">
    <w:name w:val="Table Grid"/>
    <w:basedOn w:val="TableNormal"/>
    <w:uiPriority w:val="39"/>
    <w:rsid w:val="006B73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8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3B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E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836</Words>
  <Characters>4769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UWSP</Company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Frater, Haley</dc:creator>
  <dc:description/>
  <cp:lastModifiedBy>Peter Euclide</cp:lastModifiedBy>
  <cp:revision>7</cp:revision>
  <dcterms:created xsi:type="dcterms:W3CDTF">2018-07-02T21:57:00Z</dcterms:created>
  <dcterms:modified xsi:type="dcterms:W3CDTF">2018-07-06T14:16:00Z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UWSP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